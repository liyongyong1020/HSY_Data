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B7C6" w14:textId="77777777" w:rsidR="00710E28" w:rsidRDefault="00161F0A">
      <w:pPr>
        <w:pStyle w:val="1"/>
        <w:jc w:val="center"/>
        <w:rPr>
          <w:color w:val="000000"/>
        </w:rPr>
      </w:pPr>
      <w:r>
        <w:rPr>
          <w:rFonts w:hint="eastAsia"/>
        </w:rPr>
        <w:t>杭绍甬高速路侧感知设备体系建设指南</w:t>
      </w:r>
    </w:p>
    <w:p w14:paraId="5519FBBF" w14:textId="77777777" w:rsidR="00710E28" w:rsidRDefault="00161F0A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>
        <w:rPr>
          <w:rFonts w:hint="eastAsia"/>
          <w:color w:val="000000"/>
          <w:sz w:val="24"/>
          <w:szCs w:val="20"/>
        </w:rPr>
        <w:t>一、高速公路应用场景需求</w:t>
      </w:r>
    </w:p>
    <w:p w14:paraId="60DBBFE7" w14:textId="77777777" w:rsidR="00710E28" w:rsidRDefault="00161F0A">
      <w:pPr>
        <w:pStyle w:val="3"/>
        <w:numPr>
          <w:ilvl w:val="0"/>
          <w:numId w:val="1"/>
        </w:numPr>
        <w:tabs>
          <w:tab w:val="left" w:pos="6176"/>
        </w:tabs>
        <w:spacing w:before="0" w:after="0" w:line="240" w:lineRule="auto"/>
        <w:rPr>
          <w:sz w:val="22"/>
          <w:szCs w:val="22"/>
        </w:rPr>
        <w:pPrChange w:id="0" w:author="长安大卫（徐志刚）" w:date="2020-11-06T14:55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r>
        <w:rPr>
          <w:rFonts w:hint="eastAsia"/>
          <w:sz w:val="22"/>
          <w:szCs w:val="22"/>
        </w:rPr>
        <w:t>高速公路异常</w:t>
      </w:r>
      <w:ins w:id="1" w:author="长安大卫（徐志刚）" w:date="2020-11-05T16:37:00Z">
        <w:r>
          <w:rPr>
            <w:rFonts w:hint="eastAsia"/>
            <w:sz w:val="22"/>
            <w:szCs w:val="22"/>
          </w:rPr>
          <w:t>事件</w:t>
        </w:r>
      </w:ins>
      <w:ins w:id="2" w:author="长安大卫（徐志刚）" w:date="2020-11-06T14:55:00Z">
        <w:r>
          <w:rPr>
            <w:rFonts w:hint="eastAsia"/>
            <w:sz w:val="22"/>
            <w:szCs w:val="22"/>
          </w:rPr>
          <w:tab/>
        </w:r>
      </w:ins>
      <w:del w:id="3" w:author="长安大卫（徐志刚）" w:date="2020-11-05T16:37:00Z">
        <w:r>
          <w:rPr>
            <w:rFonts w:hint="eastAsia"/>
            <w:sz w:val="22"/>
            <w:szCs w:val="22"/>
          </w:rPr>
          <w:delText>停车</w:delText>
        </w:r>
      </w:del>
    </w:p>
    <w:p w14:paraId="695DE1DF" w14:textId="77777777" w:rsidR="00710E28" w:rsidRDefault="00161F0A">
      <w:pPr>
        <w:ind w:left="1050"/>
      </w:pPr>
      <w:r>
        <w:rPr>
          <w:rFonts w:hint="eastAsia"/>
        </w:rPr>
        <w:t>包括：</w:t>
      </w:r>
      <w:ins w:id="4" w:author="长安大卫（徐志刚）" w:date="2020-11-05T16:37:00Z">
        <w:r>
          <w:rPr>
            <w:rFonts w:hint="eastAsia"/>
          </w:rPr>
          <w:t>碰撞、抛洒物、</w:t>
        </w:r>
      </w:ins>
      <w:r>
        <w:rPr>
          <w:rFonts w:hint="eastAsia"/>
        </w:rPr>
        <w:t>车辆故障、交通事故、维修施工等造成交通流瓶颈的事件感知。</w:t>
      </w:r>
      <w:ins w:id="5" w:author="长安大卫（徐志刚）" w:date="2020-11-05T16:36:00Z">
        <w:r>
          <w:rPr>
            <w:rFonts w:hint="eastAsia"/>
          </w:rPr>
          <w:t>参照</w:t>
        </w:r>
      </w:ins>
      <w:ins w:id="6" w:author="长安大卫（徐志刚）" w:date="2020-11-05T16:37:00Z">
        <w:r>
          <w:rPr>
            <w:rFonts w:hint="eastAsia"/>
          </w:rPr>
          <w:t>标准来写。</w:t>
        </w:r>
      </w:ins>
    </w:p>
    <w:p w14:paraId="51AF29DD" w14:textId="77777777" w:rsidR="00710E28" w:rsidRDefault="00161F0A">
      <w:pPr>
        <w:pStyle w:val="3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高速公路缓行与拥堵</w:t>
      </w:r>
      <w:ins w:id="7" w:author="长安大卫（徐志刚）" w:date="2020-11-05T16:38:00Z">
        <w:r>
          <w:rPr>
            <w:rFonts w:hint="eastAsia"/>
            <w:sz w:val="22"/>
            <w:szCs w:val="22"/>
          </w:rPr>
          <w:t>（建议用服务水平LOS来定量化描述）</w:t>
        </w:r>
      </w:ins>
    </w:p>
    <w:p w14:paraId="47E5D4CF" w14:textId="77777777" w:rsidR="00710E28" w:rsidRDefault="00161F0A">
      <w:pPr>
        <w:pStyle w:val="3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交通运行参数感知</w:t>
      </w:r>
      <w:ins w:id="8" w:author="长安大卫（徐志刚）" w:date="2020-11-05T16:38:00Z">
        <w:r>
          <w:rPr>
            <w:rFonts w:hint="eastAsia"/>
            <w:sz w:val="22"/>
            <w:szCs w:val="22"/>
          </w:rPr>
          <w:t>参照标准来写（流量、密度、占用率、</w:t>
        </w:r>
      </w:ins>
      <w:ins w:id="9" w:author="长安大卫（徐志刚）" w:date="2020-11-05T16:39:00Z">
        <w:r>
          <w:rPr>
            <w:rFonts w:hint="eastAsia"/>
            <w:sz w:val="22"/>
            <w:szCs w:val="22"/>
          </w:rPr>
          <w:t>断面平均速度、区间平均速度</w:t>
        </w:r>
      </w:ins>
      <w:ins w:id="10" w:author="长安大卫（徐志刚）" w:date="2020-11-05T16:38:00Z">
        <w:r>
          <w:rPr>
            <w:rFonts w:hint="eastAsia"/>
            <w:sz w:val="22"/>
            <w:szCs w:val="22"/>
          </w:rPr>
          <w:t>）</w:t>
        </w:r>
      </w:ins>
    </w:p>
    <w:p w14:paraId="5721D4A7" w14:textId="77777777" w:rsidR="00710E28" w:rsidRDefault="00161F0A">
      <w:pPr>
        <w:pStyle w:val="3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匝道车流汇入主路</w:t>
      </w:r>
    </w:p>
    <w:p w14:paraId="47E7E123" w14:textId="77777777" w:rsidR="00710E28" w:rsidRDefault="00161F0A">
      <w:pPr>
        <w:pStyle w:val="3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隧道桥梁全覆盖感知</w:t>
      </w:r>
    </w:p>
    <w:p w14:paraId="25B4C6B8" w14:textId="77777777" w:rsidR="00710E28" w:rsidRDefault="00161F0A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>
        <w:rPr>
          <w:rFonts w:hint="eastAsia"/>
          <w:color w:val="000000"/>
          <w:sz w:val="24"/>
          <w:szCs w:val="20"/>
        </w:rPr>
        <w:t>二、感知设备需求与选型</w:t>
      </w:r>
    </w:p>
    <w:p w14:paraId="233853DE" w14:textId="77777777" w:rsidR="00710E28" w:rsidRDefault="00161F0A">
      <w:pPr>
        <w:pStyle w:val="a8"/>
        <w:numPr>
          <w:ilvl w:val="0"/>
          <w:numId w:val="1"/>
        </w:numPr>
        <w:ind w:firstLine="420"/>
        <w:rPr>
          <w:ins w:id="11" w:author="长安大卫（徐志刚）" w:date="2020-11-05T16:40:00Z"/>
        </w:rPr>
        <w:pPrChange w:id="12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13" w:author="长安大卫（徐志刚）" w:date="2020-11-05T16:41:00Z">
        <w:r>
          <w:rPr>
            <w:rFonts w:hint="eastAsia"/>
          </w:rPr>
          <w:t>1、</w:t>
        </w:r>
      </w:ins>
      <w:r>
        <w:rPr>
          <w:rFonts w:hint="eastAsia"/>
        </w:rPr>
        <w:t>视频监控</w:t>
      </w:r>
      <w:ins w:id="14" w:author="长安大卫（徐志刚）" w:date="2020-11-05T16:39:00Z">
        <w:r>
          <w:rPr>
            <w:rFonts w:hint="eastAsia"/>
          </w:rPr>
          <w:t>摄像机</w:t>
        </w:r>
      </w:ins>
    </w:p>
    <w:p w14:paraId="42F62904" w14:textId="77777777" w:rsidR="00710E28" w:rsidRDefault="00161F0A">
      <w:pPr>
        <w:pStyle w:val="a8"/>
        <w:rPr>
          <w:ins w:id="15" w:author="长安大卫（徐志刚）" w:date="2020-11-05T16:40:00Z"/>
        </w:rPr>
        <w:pPrChange w:id="16" w:author="长安大卫（徐志刚）" w:date="2020-11-05T16:41:00Z">
          <w:pPr/>
        </w:pPrChange>
      </w:pPr>
      <w:ins w:id="17" w:author="长安大卫（徐志刚）" w:date="2020-11-05T16:41:00Z">
        <w:r>
          <w:rPr>
            <w:rFonts w:hint="eastAsia"/>
          </w:rPr>
          <w:t>2、</w:t>
        </w:r>
      </w:ins>
      <w:ins w:id="18" w:author="长安大卫（徐志刚）" w:date="2020-11-05T16:40:00Z">
        <w:r>
          <w:rPr>
            <w:rFonts w:hint="eastAsia"/>
          </w:rPr>
          <w:t>卡口</w:t>
        </w:r>
      </w:ins>
      <w:ins w:id="19" w:author="长安大卫（徐志刚）" w:date="2020-11-05T16:41:00Z">
        <w:r>
          <w:rPr>
            <w:rFonts w:hint="eastAsia"/>
          </w:rPr>
          <w:t>车牌抓拍</w:t>
        </w:r>
      </w:ins>
      <w:ins w:id="20" w:author="长安大卫（徐志刚）" w:date="2020-11-05T16:42:00Z">
        <w:r>
          <w:rPr>
            <w:rFonts w:hint="eastAsia"/>
          </w:rPr>
          <w:t>系统</w:t>
        </w:r>
      </w:ins>
    </w:p>
    <w:p w14:paraId="78904F39" w14:textId="77777777" w:rsidR="00710E28" w:rsidRDefault="00161F0A">
      <w:pPr>
        <w:pStyle w:val="a8"/>
        <w:rPr>
          <w:del w:id="21" w:author="长安大卫（徐志刚）" w:date="2020-11-05T16:40:00Z"/>
        </w:rPr>
        <w:pPrChange w:id="22" w:author="长安大卫（徐志刚）" w:date="2020-11-05T16:41:00Z">
          <w:pPr/>
        </w:pPrChange>
      </w:pPr>
      <w:ins w:id="23" w:author="长安大卫（徐志刚）" w:date="2020-11-05T16:41:00Z">
        <w:r>
          <w:rPr>
            <w:rFonts w:hint="eastAsia"/>
          </w:rPr>
          <w:t>3、</w:t>
        </w:r>
      </w:ins>
    </w:p>
    <w:p w14:paraId="533C3691" w14:textId="77777777" w:rsidR="00710E28" w:rsidRDefault="00161F0A">
      <w:pPr>
        <w:pStyle w:val="a8"/>
        <w:numPr>
          <w:ilvl w:val="0"/>
          <w:numId w:val="1"/>
        </w:numPr>
        <w:ind w:firstLine="420"/>
        <w:pPrChange w:id="24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r>
        <w:rPr>
          <w:rFonts w:hint="eastAsia"/>
        </w:rPr>
        <w:t>全向毫米波雷达</w:t>
      </w:r>
    </w:p>
    <w:p w14:paraId="48063211" w14:textId="77777777" w:rsidR="00710E28" w:rsidRDefault="00161F0A">
      <w:pPr>
        <w:pStyle w:val="a8"/>
        <w:numPr>
          <w:ilvl w:val="0"/>
          <w:numId w:val="1"/>
        </w:numPr>
        <w:ind w:firstLine="420"/>
        <w:pPrChange w:id="25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26" w:author="长安大卫（徐志刚）" w:date="2020-11-05T16:41:00Z">
        <w:r>
          <w:rPr>
            <w:rFonts w:hint="eastAsia"/>
          </w:rPr>
          <w:t>4、</w:t>
        </w:r>
      </w:ins>
      <w:r>
        <w:rPr>
          <w:rFonts w:hint="eastAsia"/>
        </w:rPr>
        <w:t>定向毫米波雷达</w:t>
      </w:r>
    </w:p>
    <w:p w14:paraId="30BB8467" w14:textId="77777777" w:rsidR="00710E28" w:rsidRDefault="00161F0A">
      <w:pPr>
        <w:pStyle w:val="a8"/>
        <w:numPr>
          <w:ilvl w:val="0"/>
          <w:numId w:val="1"/>
        </w:numPr>
        <w:ind w:firstLine="420"/>
        <w:pPrChange w:id="27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28" w:author="长安大卫（徐志刚）" w:date="2020-11-05T16:41:00Z">
        <w:r>
          <w:rPr>
            <w:rFonts w:hint="eastAsia"/>
          </w:rPr>
          <w:t>5、</w:t>
        </w:r>
      </w:ins>
      <w:proofErr w:type="gramStart"/>
      <w:r>
        <w:rPr>
          <w:rFonts w:hint="eastAsia"/>
        </w:rPr>
        <w:t>雷视一体</w:t>
      </w:r>
      <w:proofErr w:type="gramEnd"/>
      <w:r>
        <w:rPr>
          <w:rFonts w:hint="eastAsia"/>
        </w:rPr>
        <w:t>机</w:t>
      </w:r>
    </w:p>
    <w:p w14:paraId="24D32F2C" w14:textId="77777777" w:rsidR="00710E28" w:rsidRDefault="00161F0A">
      <w:pPr>
        <w:pStyle w:val="a8"/>
        <w:numPr>
          <w:ilvl w:val="0"/>
          <w:numId w:val="1"/>
        </w:numPr>
        <w:ind w:firstLine="420"/>
        <w:pPrChange w:id="29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30" w:author="长安大卫（徐志刚）" w:date="2020-11-05T16:41:00Z">
        <w:r>
          <w:rPr>
            <w:rFonts w:hint="eastAsia"/>
          </w:rPr>
          <w:t>6、</w:t>
        </w:r>
      </w:ins>
      <w:r>
        <w:rPr>
          <w:rFonts w:hint="eastAsia"/>
        </w:rPr>
        <w:t>激光雷达</w:t>
      </w:r>
    </w:p>
    <w:p w14:paraId="54C576F6" w14:textId="77777777" w:rsidR="00710E28" w:rsidRDefault="00161F0A">
      <w:pPr>
        <w:pStyle w:val="a8"/>
        <w:numPr>
          <w:ilvl w:val="0"/>
          <w:numId w:val="1"/>
        </w:numPr>
        <w:ind w:firstLine="420"/>
        <w:rPr>
          <w:ins w:id="31" w:author="长安大卫（徐志刚）" w:date="2020-11-05T16:41:00Z"/>
        </w:rPr>
        <w:pPrChange w:id="32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33" w:author="长安大卫（徐志刚）" w:date="2020-11-05T16:41:00Z">
        <w:r>
          <w:rPr>
            <w:rFonts w:hint="eastAsia"/>
          </w:rPr>
          <w:t>7、</w:t>
        </w:r>
      </w:ins>
      <w:ins w:id="34" w:author="长安大卫（徐志刚）" w:date="2020-11-05T16:40:00Z">
        <w:r>
          <w:rPr>
            <w:rFonts w:hint="eastAsia"/>
          </w:rPr>
          <w:t>龙</w:t>
        </w:r>
      </w:ins>
      <w:del w:id="35" w:author="长安大卫（徐志刚）" w:date="2020-11-05T16:40:00Z">
        <w:r>
          <w:rPr>
            <w:rFonts w:hint="eastAsia"/>
          </w:rPr>
          <w:delText>ETC</w:delText>
        </w:r>
      </w:del>
      <w:r>
        <w:rPr>
          <w:rFonts w:hint="eastAsia"/>
        </w:rPr>
        <w:t>门架</w:t>
      </w:r>
      <w:ins w:id="36" w:author="长安大卫（徐志刚）" w:date="2020-11-05T16:40:00Z">
        <w:r>
          <w:rPr>
            <w:rFonts w:hint="eastAsia"/>
          </w:rPr>
          <w:t>与立杆</w:t>
        </w:r>
      </w:ins>
    </w:p>
    <w:p w14:paraId="36719C40" w14:textId="77777777" w:rsidR="00710E28" w:rsidRDefault="00161F0A">
      <w:pPr>
        <w:pStyle w:val="a8"/>
        <w:numPr>
          <w:ilvl w:val="0"/>
          <w:numId w:val="1"/>
        </w:numPr>
        <w:ind w:firstLine="420"/>
        <w:pPrChange w:id="37" w:author="长安大卫（徐志刚）" w:date="2020-11-05T16:41:00Z">
          <w:pPr>
            <w:pStyle w:val="3"/>
            <w:numPr>
              <w:numId w:val="1"/>
            </w:numPr>
            <w:spacing w:before="0" w:after="0" w:line="240" w:lineRule="auto"/>
            <w:ind w:left="1050" w:hanging="420"/>
          </w:pPr>
        </w:pPrChange>
      </w:pPr>
      <w:ins w:id="38" w:author="长安大卫（徐志刚）" w:date="2020-11-05T16:41:00Z">
        <w:r>
          <w:rPr>
            <w:rFonts w:hint="eastAsia"/>
          </w:rPr>
          <w:t>8、路侧机柜</w:t>
        </w:r>
      </w:ins>
    </w:p>
    <w:p w14:paraId="3F8417C5" w14:textId="77777777" w:rsidR="00710E28" w:rsidRDefault="00161F0A">
      <w:pPr>
        <w:pStyle w:val="3"/>
        <w:numPr>
          <w:ilvl w:val="0"/>
          <w:numId w:val="1"/>
        </w:numPr>
        <w:spacing w:before="0" w:after="0" w:line="240" w:lineRule="auto"/>
        <w:rPr>
          <w:del w:id="39" w:author="长安大卫（徐志刚）" w:date="2020-11-05T16:40:00Z"/>
          <w:szCs w:val="22"/>
        </w:rPr>
      </w:pPr>
      <w:del w:id="40" w:author="长安大卫（徐志刚）" w:date="2020-11-05T16:40:00Z">
        <w:r>
          <w:rPr>
            <w:rFonts w:hint="eastAsia"/>
            <w:szCs w:val="22"/>
          </w:rPr>
          <w:lastRenderedPageBreak/>
          <w:delText>卡口相机</w:delText>
        </w:r>
      </w:del>
    </w:p>
    <w:p w14:paraId="4990B636" w14:textId="77777777" w:rsidR="00710E28" w:rsidRPr="007127D5" w:rsidRDefault="00161F0A">
      <w:pPr>
        <w:pStyle w:val="2"/>
        <w:spacing w:before="120" w:after="120" w:line="240" w:lineRule="auto"/>
        <w:ind w:left="658" w:hanging="658"/>
        <w:rPr>
          <w:strike/>
          <w:color w:val="000000"/>
          <w:szCs w:val="20"/>
          <w:rPrChange w:id="41" w:author="xtzj" w:date="2020-11-09T15:47:00Z">
            <w:rPr>
              <w:color w:val="000000"/>
              <w:szCs w:val="20"/>
            </w:rPr>
          </w:rPrChange>
        </w:rPr>
      </w:pPr>
      <w:r w:rsidRPr="007127D5">
        <w:rPr>
          <w:rFonts w:hint="eastAsia"/>
          <w:strike/>
          <w:color w:val="000000"/>
          <w:szCs w:val="20"/>
          <w:rPrChange w:id="42" w:author="xtzj" w:date="2020-11-09T15:47:00Z">
            <w:rPr>
              <w:rFonts w:hint="eastAsia"/>
              <w:color w:val="000000"/>
              <w:szCs w:val="20"/>
            </w:rPr>
          </w:rPrChange>
        </w:rPr>
        <w:t>三、设备布设原则（按场景阐述，每个场景需说明不同设备的布设原则）</w:t>
      </w:r>
    </w:p>
    <w:p w14:paraId="4FAB00B2" w14:textId="77777777" w:rsidR="00710E28" w:rsidRPr="007127D5" w:rsidRDefault="00161F0A">
      <w:pPr>
        <w:pStyle w:val="3"/>
        <w:spacing w:before="0" w:after="0" w:line="240" w:lineRule="auto"/>
        <w:ind w:leftChars="300" w:left="630"/>
        <w:rPr>
          <w:strike/>
          <w:sz w:val="22"/>
          <w:szCs w:val="22"/>
          <w:rPrChange w:id="43" w:author="xtzj" w:date="2020-11-09T15:47:00Z">
            <w:rPr>
              <w:sz w:val="22"/>
              <w:szCs w:val="22"/>
            </w:rPr>
          </w:rPrChange>
        </w:rPr>
      </w:pPr>
      <w:r w:rsidRPr="007127D5">
        <w:rPr>
          <w:strike/>
          <w:sz w:val="22"/>
          <w:szCs w:val="22"/>
          <w:rPrChange w:id="44" w:author="xtzj" w:date="2020-11-09T15:47:00Z">
            <w:rPr>
              <w:sz w:val="22"/>
              <w:szCs w:val="22"/>
            </w:rPr>
          </w:rPrChange>
        </w:rPr>
        <w:t xml:space="preserve">1. </w:t>
      </w:r>
      <w:r w:rsidRPr="007127D5">
        <w:rPr>
          <w:rFonts w:hint="eastAsia"/>
          <w:strike/>
          <w:sz w:val="22"/>
          <w:szCs w:val="22"/>
          <w:rPrChange w:id="45" w:author="xtzj" w:date="2020-11-09T15:47:00Z">
            <w:rPr>
              <w:rFonts w:hint="eastAsia"/>
              <w:sz w:val="22"/>
              <w:szCs w:val="22"/>
            </w:rPr>
          </w:rPrChange>
        </w:rPr>
        <w:t>直线路段（包含长直下坡）</w:t>
      </w:r>
    </w:p>
    <w:p w14:paraId="6E4686A7" w14:textId="77777777" w:rsidR="00710E28" w:rsidRPr="007127D5" w:rsidRDefault="00161F0A">
      <w:pPr>
        <w:pStyle w:val="3"/>
        <w:spacing w:before="0" w:after="0" w:line="240" w:lineRule="auto"/>
        <w:ind w:leftChars="300" w:left="630"/>
        <w:rPr>
          <w:strike/>
          <w:sz w:val="22"/>
          <w:szCs w:val="22"/>
          <w:rPrChange w:id="46" w:author="xtzj" w:date="2020-11-09T15:47:00Z">
            <w:rPr>
              <w:sz w:val="22"/>
              <w:szCs w:val="22"/>
            </w:rPr>
          </w:rPrChange>
        </w:rPr>
      </w:pPr>
      <w:r w:rsidRPr="007127D5">
        <w:rPr>
          <w:strike/>
          <w:sz w:val="22"/>
          <w:szCs w:val="22"/>
          <w:rPrChange w:id="47" w:author="xtzj" w:date="2020-11-09T15:47:00Z">
            <w:rPr>
              <w:sz w:val="22"/>
              <w:szCs w:val="22"/>
            </w:rPr>
          </w:rPrChange>
        </w:rPr>
        <w:t xml:space="preserve">2. </w:t>
      </w:r>
      <w:ins w:id="48" w:author="长安大卫（徐志刚）" w:date="2020-11-05T17:11:00Z">
        <w:r w:rsidRPr="007127D5">
          <w:rPr>
            <w:rFonts w:hint="eastAsia"/>
            <w:strike/>
            <w:sz w:val="22"/>
            <w:szCs w:val="22"/>
            <w:rPrChange w:id="49" w:author="xtzj" w:date="2020-11-09T15:47:00Z">
              <w:rPr>
                <w:rFonts w:hint="eastAsia"/>
                <w:sz w:val="22"/>
                <w:szCs w:val="22"/>
              </w:rPr>
            </w:rPrChange>
          </w:rPr>
          <w:t>急</w:t>
        </w:r>
      </w:ins>
      <w:r w:rsidRPr="007127D5">
        <w:rPr>
          <w:rFonts w:hint="eastAsia"/>
          <w:strike/>
          <w:sz w:val="22"/>
          <w:szCs w:val="22"/>
          <w:rPrChange w:id="50" w:author="xtzj" w:date="2020-11-09T15:47:00Z">
            <w:rPr>
              <w:rFonts w:hint="eastAsia"/>
              <w:sz w:val="22"/>
              <w:szCs w:val="22"/>
            </w:rPr>
          </w:rPrChange>
        </w:rPr>
        <w:t>弯道路段</w:t>
      </w:r>
    </w:p>
    <w:p w14:paraId="3E7377F1" w14:textId="77777777" w:rsidR="007127D5" w:rsidRPr="00CD1041" w:rsidRDefault="007127D5" w:rsidP="007127D5">
      <w:pPr>
        <w:pStyle w:val="3"/>
        <w:spacing w:before="0" w:after="0" w:line="240" w:lineRule="auto"/>
        <w:ind w:leftChars="300" w:left="630"/>
        <w:rPr>
          <w:moveTo w:id="51" w:author="xtzj" w:date="2020-11-09T15:56:00Z"/>
          <w:strike/>
          <w:sz w:val="22"/>
          <w:szCs w:val="22"/>
        </w:rPr>
      </w:pPr>
      <w:moveToRangeStart w:id="52" w:author="xtzj" w:date="2020-11-09T15:56:00Z" w:name="move55829833"/>
      <w:moveTo w:id="53" w:author="xtzj" w:date="2020-11-09T15:56:00Z">
        <w:r w:rsidRPr="00CD1041">
          <w:rPr>
            <w:rFonts w:hint="eastAsia"/>
            <w:strike/>
            <w:sz w:val="22"/>
            <w:szCs w:val="22"/>
          </w:rPr>
          <w:t>5</w:t>
        </w:r>
        <w:r w:rsidRPr="00CD1041">
          <w:rPr>
            <w:strike/>
            <w:sz w:val="22"/>
            <w:szCs w:val="22"/>
          </w:rPr>
          <w:t xml:space="preserve">. </w:t>
        </w:r>
        <w:r w:rsidRPr="00CD1041">
          <w:rPr>
            <w:rFonts w:hint="eastAsia"/>
            <w:strike/>
            <w:sz w:val="22"/>
            <w:szCs w:val="22"/>
          </w:rPr>
          <w:t>匝道</w:t>
        </w:r>
      </w:moveTo>
    </w:p>
    <w:moveToRangeEnd w:id="52"/>
    <w:p w14:paraId="22A89447" w14:textId="77777777" w:rsidR="00710E28" w:rsidRPr="007127D5" w:rsidRDefault="00161F0A">
      <w:pPr>
        <w:pStyle w:val="3"/>
        <w:spacing w:before="0" w:after="0" w:line="240" w:lineRule="auto"/>
        <w:ind w:leftChars="300" w:left="630"/>
        <w:rPr>
          <w:strike/>
          <w:sz w:val="22"/>
          <w:szCs w:val="22"/>
          <w:rPrChange w:id="54" w:author="xtzj" w:date="2020-11-09T15:47:00Z">
            <w:rPr>
              <w:sz w:val="22"/>
              <w:szCs w:val="22"/>
            </w:rPr>
          </w:rPrChange>
        </w:rPr>
      </w:pPr>
      <w:r w:rsidRPr="007127D5">
        <w:rPr>
          <w:strike/>
          <w:sz w:val="22"/>
          <w:szCs w:val="22"/>
          <w:rPrChange w:id="55" w:author="xtzj" w:date="2020-11-09T15:47:00Z">
            <w:rPr>
              <w:sz w:val="22"/>
              <w:szCs w:val="22"/>
            </w:rPr>
          </w:rPrChange>
        </w:rPr>
        <w:t xml:space="preserve">3. </w:t>
      </w:r>
      <w:r w:rsidRPr="007127D5">
        <w:rPr>
          <w:rFonts w:hint="eastAsia"/>
          <w:strike/>
          <w:sz w:val="22"/>
          <w:szCs w:val="22"/>
          <w:rPrChange w:id="56" w:author="xtzj" w:date="2020-11-09T15:47:00Z">
            <w:rPr>
              <w:rFonts w:hint="eastAsia"/>
              <w:sz w:val="22"/>
              <w:szCs w:val="22"/>
            </w:rPr>
          </w:rPrChange>
        </w:rPr>
        <w:t>隧道</w:t>
      </w:r>
    </w:p>
    <w:p w14:paraId="384D38F1" w14:textId="77777777" w:rsidR="00710E28" w:rsidRPr="007127D5" w:rsidRDefault="00161F0A">
      <w:pPr>
        <w:pStyle w:val="3"/>
        <w:spacing w:before="0" w:after="0" w:line="240" w:lineRule="auto"/>
        <w:ind w:leftChars="300" w:left="630"/>
        <w:rPr>
          <w:strike/>
          <w:sz w:val="22"/>
          <w:szCs w:val="22"/>
          <w:rPrChange w:id="57" w:author="xtzj" w:date="2020-11-09T15:47:00Z">
            <w:rPr>
              <w:sz w:val="22"/>
              <w:szCs w:val="22"/>
            </w:rPr>
          </w:rPrChange>
        </w:rPr>
      </w:pPr>
      <w:r w:rsidRPr="007127D5">
        <w:rPr>
          <w:strike/>
          <w:sz w:val="22"/>
          <w:szCs w:val="22"/>
          <w:rPrChange w:id="58" w:author="xtzj" w:date="2020-11-09T15:47:00Z">
            <w:rPr>
              <w:sz w:val="22"/>
              <w:szCs w:val="22"/>
            </w:rPr>
          </w:rPrChange>
        </w:rPr>
        <w:t xml:space="preserve">4. </w:t>
      </w:r>
      <w:r w:rsidRPr="007127D5">
        <w:rPr>
          <w:rFonts w:hint="eastAsia"/>
          <w:strike/>
          <w:sz w:val="22"/>
          <w:szCs w:val="22"/>
          <w:rPrChange w:id="59" w:author="xtzj" w:date="2020-11-09T15:47:00Z">
            <w:rPr>
              <w:rFonts w:hint="eastAsia"/>
              <w:sz w:val="22"/>
              <w:szCs w:val="22"/>
            </w:rPr>
          </w:rPrChange>
        </w:rPr>
        <w:t>桥梁</w:t>
      </w:r>
    </w:p>
    <w:p w14:paraId="058E4487" w14:textId="0E9D2A7B" w:rsidR="00710E28" w:rsidRPr="007127D5" w:rsidDel="007127D5" w:rsidRDefault="00161F0A">
      <w:pPr>
        <w:pStyle w:val="3"/>
        <w:spacing w:before="0" w:after="0" w:line="240" w:lineRule="auto"/>
        <w:ind w:leftChars="300" w:left="630"/>
        <w:rPr>
          <w:moveFrom w:id="60" w:author="xtzj" w:date="2020-11-09T15:56:00Z"/>
          <w:strike/>
          <w:sz w:val="22"/>
          <w:szCs w:val="22"/>
          <w:rPrChange w:id="61" w:author="xtzj" w:date="2020-11-09T15:47:00Z">
            <w:rPr>
              <w:moveFrom w:id="62" w:author="xtzj" w:date="2020-11-09T15:56:00Z"/>
              <w:sz w:val="22"/>
              <w:szCs w:val="22"/>
            </w:rPr>
          </w:rPrChange>
        </w:rPr>
      </w:pPr>
      <w:moveFromRangeStart w:id="63" w:author="xtzj" w:date="2020-11-09T15:56:00Z" w:name="move55829833"/>
      <w:moveFrom w:id="64" w:author="xtzj" w:date="2020-11-09T15:56:00Z">
        <w:r w:rsidRPr="007127D5" w:rsidDel="007127D5">
          <w:rPr>
            <w:b w:val="0"/>
            <w:bCs w:val="0"/>
            <w:strike/>
            <w:sz w:val="22"/>
            <w:rPrChange w:id="65" w:author="xtzj" w:date="2020-11-09T15:47:00Z">
              <w:rPr>
                <w:b w:val="0"/>
                <w:bCs w:val="0"/>
                <w:sz w:val="22"/>
              </w:rPr>
            </w:rPrChange>
          </w:rPr>
          <w:t xml:space="preserve">5. </w:t>
        </w:r>
        <w:r w:rsidRPr="007127D5" w:rsidDel="007127D5">
          <w:rPr>
            <w:rFonts w:hint="eastAsia"/>
            <w:b w:val="0"/>
            <w:bCs w:val="0"/>
            <w:strike/>
            <w:sz w:val="22"/>
            <w:rPrChange w:id="66" w:author="xtzj" w:date="2020-11-09T15:47:00Z">
              <w:rPr>
                <w:rFonts w:hint="eastAsia"/>
                <w:b w:val="0"/>
                <w:bCs w:val="0"/>
                <w:sz w:val="22"/>
              </w:rPr>
            </w:rPrChange>
          </w:rPr>
          <w:t>匝道</w:t>
        </w:r>
      </w:moveFrom>
    </w:p>
    <w:moveFromRangeEnd w:id="63"/>
    <w:p w14:paraId="36352C35" w14:textId="77777777" w:rsidR="007127D5" w:rsidRPr="002B5155" w:rsidRDefault="007127D5" w:rsidP="007127D5">
      <w:pPr>
        <w:pStyle w:val="3"/>
        <w:spacing w:before="0" w:after="0" w:line="240" w:lineRule="auto"/>
        <w:ind w:leftChars="300" w:left="630"/>
        <w:rPr>
          <w:moveTo w:id="67" w:author="xtzj" w:date="2020-11-09T15:57:00Z"/>
          <w:strike/>
          <w:sz w:val="18"/>
          <w:szCs w:val="20"/>
        </w:rPr>
      </w:pPr>
      <w:moveToRangeStart w:id="68" w:author="xtzj" w:date="2020-11-09T15:57:00Z" w:name="move55829841"/>
      <w:moveTo w:id="69" w:author="xtzj" w:date="2020-11-09T15:57:00Z">
        <w:r w:rsidRPr="002B5155">
          <w:rPr>
            <w:rFonts w:hint="eastAsia"/>
            <w:strike/>
            <w:sz w:val="22"/>
            <w:szCs w:val="22"/>
          </w:rPr>
          <w:t>7</w:t>
        </w:r>
        <w:r w:rsidRPr="002B5155">
          <w:rPr>
            <w:strike/>
            <w:sz w:val="22"/>
            <w:szCs w:val="22"/>
          </w:rPr>
          <w:t xml:space="preserve">. </w:t>
        </w:r>
        <w:r w:rsidRPr="002B5155">
          <w:rPr>
            <w:rFonts w:hint="eastAsia"/>
            <w:strike/>
            <w:sz w:val="22"/>
            <w:szCs w:val="22"/>
          </w:rPr>
          <w:t>收费站</w:t>
        </w:r>
      </w:moveTo>
    </w:p>
    <w:moveToRangeEnd w:id="68"/>
    <w:p w14:paraId="3DE7B3C1" w14:textId="77777777" w:rsidR="00710E28" w:rsidRPr="007127D5" w:rsidRDefault="00161F0A">
      <w:pPr>
        <w:pStyle w:val="3"/>
        <w:spacing w:before="0" w:after="0" w:line="240" w:lineRule="auto"/>
        <w:ind w:leftChars="300" w:left="630"/>
        <w:rPr>
          <w:strike/>
          <w:sz w:val="22"/>
          <w:szCs w:val="22"/>
          <w:rPrChange w:id="70" w:author="xtzj" w:date="2020-11-09T15:47:00Z">
            <w:rPr>
              <w:sz w:val="22"/>
              <w:szCs w:val="22"/>
            </w:rPr>
          </w:rPrChange>
        </w:rPr>
      </w:pPr>
      <w:r w:rsidRPr="007127D5">
        <w:rPr>
          <w:strike/>
          <w:sz w:val="22"/>
          <w:szCs w:val="22"/>
          <w:rPrChange w:id="71" w:author="xtzj" w:date="2020-11-09T15:47:00Z">
            <w:rPr>
              <w:sz w:val="22"/>
              <w:szCs w:val="22"/>
            </w:rPr>
          </w:rPrChange>
        </w:rPr>
        <w:t xml:space="preserve">6. </w:t>
      </w:r>
      <w:r w:rsidRPr="007127D5">
        <w:rPr>
          <w:rFonts w:hint="eastAsia"/>
          <w:strike/>
          <w:sz w:val="22"/>
          <w:szCs w:val="22"/>
          <w:rPrChange w:id="72" w:author="xtzj" w:date="2020-11-09T15:47:00Z">
            <w:rPr>
              <w:rFonts w:hint="eastAsia"/>
              <w:sz w:val="22"/>
              <w:szCs w:val="22"/>
            </w:rPr>
          </w:rPrChange>
        </w:rPr>
        <w:t>服务区</w:t>
      </w:r>
    </w:p>
    <w:p w14:paraId="7CE7BC3D" w14:textId="35591987" w:rsidR="00710E28" w:rsidRPr="007127D5" w:rsidDel="007127D5" w:rsidRDefault="00161F0A">
      <w:pPr>
        <w:pStyle w:val="3"/>
        <w:spacing w:before="0" w:after="0" w:line="240" w:lineRule="auto"/>
        <w:ind w:leftChars="300" w:left="630"/>
        <w:rPr>
          <w:moveFrom w:id="73" w:author="xtzj" w:date="2020-11-09T15:57:00Z"/>
          <w:strike/>
          <w:sz w:val="18"/>
          <w:szCs w:val="20"/>
          <w:rPrChange w:id="74" w:author="xtzj" w:date="2020-11-09T15:47:00Z">
            <w:rPr>
              <w:moveFrom w:id="75" w:author="xtzj" w:date="2020-11-09T15:57:00Z"/>
              <w:sz w:val="18"/>
              <w:szCs w:val="20"/>
            </w:rPr>
          </w:rPrChange>
        </w:rPr>
      </w:pPr>
      <w:moveFromRangeStart w:id="76" w:author="xtzj" w:date="2020-11-09T15:57:00Z" w:name="move55829841"/>
      <w:moveFrom w:id="77" w:author="xtzj" w:date="2020-11-09T15:57:00Z">
        <w:r w:rsidRPr="007127D5" w:rsidDel="007127D5">
          <w:rPr>
            <w:b w:val="0"/>
            <w:bCs w:val="0"/>
            <w:strike/>
            <w:sz w:val="22"/>
            <w:rPrChange w:id="78" w:author="xtzj" w:date="2020-11-09T15:47:00Z">
              <w:rPr>
                <w:b w:val="0"/>
                <w:bCs w:val="0"/>
                <w:sz w:val="22"/>
              </w:rPr>
            </w:rPrChange>
          </w:rPr>
          <w:t xml:space="preserve">7. </w:t>
        </w:r>
        <w:r w:rsidRPr="007127D5" w:rsidDel="007127D5">
          <w:rPr>
            <w:rFonts w:hint="eastAsia"/>
            <w:b w:val="0"/>
            <w:bCs w:val="0"/>
            <w:strike/>
            <w:sz w:val="22"/>
            <w:rPrChange w:id="79" w:author="xtzj" w:date="2020-11-09T15:47:00Z">
              <w:rPr>
                <w:rFonts w:hint="eastAsia"/>
                <w:b w:val="0"/>
                <w:bCs w:val="0"/>
                <w:sz w:val="22"/>
              </w:rPr>
            </w:rPrChange>
          </w:rPr>
          <w:t>收费站</w:t>
        </w:r>
      </w:moveFrom>
    </w:p>
    <w:moveFromRangeEnd w:id="76"/>
    <w:p w14:paraId="612D7B27" w14:textId="77777777" w:rsidR="00710E28" w:rsidRDefault="00161F0A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>
        <w:rPr>
          <w:rFonts w:hint="eastAsia"/>
          <w:color w:val="000000"/>
          <w:sz w:val="24"/>
          <w:szCs w:val="20"/>
        </w:rPr>
        <w:t>四、设备布设方案</w:t>
      </w:r>
    </w:p>
    <w:p w14:paraId="28DA5EE9" w14:textId="77777777" w:rsidR="00710E28" w:rsidRDefault="00161F0A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视频方案（长直路、弯道）</w:t>
      </w:r>
    </w:p>
    <w:p w14:paraId="5C77DF05" w14:textId="77777777" w:rsidR="00710E28" w:rsidRDefault="00161F0A">
      <w:r>
        <w:tab/>
      </w:r>
      <w:r>
        <w:tab/>
        <w:t xml:space="preserve"> 1.1 </w:t>
      </w:r>
      <w:r>
        <w:rPr>
          <w:rFonts w:hint="eastAsia"/>
        </w:rPr>
        <w:t>全覆盖方案（包含布设间距、成本）</w:t>
      </w:r>
    </w:p>
    <w:p w14:paraId="7DB39C81" w14:textId="77777777" w:rsidR="00710E28" w:rsidRDefault="00161F0A">
      <w:r>
        <w:tab/>
      </w:r>
      <w:r>
        <w:tab/>
        <w:t xml:space="preserve"> 1.2 </w:t>
      </w:r>
      <w:r>
        <w:rPr>
          <w:rFonts w:hint="eastAsia"/>
        </w:rPr>
        <w:t>优化布设方案（给出不同间隔下的感知系统性能参数，如：事件检出率、检测位置、检出时间等，以供业主根据不同管控指标进行优化布设）</w:t>
      </w:r>
    </w:p>
    <w:p w14:paraId="6E87EAF6" w14:textId="77777777" w:rsidR="00710E28" w:rsidRDefault="00710E28">
      <w:pPr>
        <w:pStyle w:val="3"/>
        <w:spacing w:before="0" w:after="0" w:line="240" w:lineRule="auto"/>
        <w:ind w:leftChars="300" w:left="630"/>
        <w:rPr>
          <w:ins w:id="80" w:author="长安大卫（徐志刚）" w:date="2020-11-05T16:44:00Z"/>
          <w:sz w:val="22"/>
          <w:szCs w:val="22"/>
        </w:rPr>
      </w:pPr>
    </w:p>
    <w:p w14:paraId="6F4DC0FF" w14:textId="77777777" w:rsidR="00710E28" w:rsidRDefault="00161F0A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全向毫米波雷达方案</w:t>
      </w:r>
    </w:p>
    <w:p w14:paraId="14F1EA8E" w14:textId="77777777" w:rsidR="00710E28" w:rsidRDefault="00161F0A">
      <w:r>
        <w:tab/>
      </w:r>
      <w:r>
        <w:tab/>
        <w:t xml:space="preserve"> </w:t>
      </w:r>
      <w:ins w:id="81" w:author="长安大卫（徐志刚）" w:date="2020-11-05T16:43:00Z">
        <w:r>
          <w:rPr>
            <w:rFonts w:hint="eastAsia"/>
          </w:rPr>
          <w:t>2</w:t>
        </w:r>
      </w:ins>
      <w:del w:id="82" w:author="长安大卫（徐志刚）" w:date="2020-11-05T16:43:00Z">
        <w:r>
          <w:delText>1</w:delText>
        </w:r>
      </w:del>
      <w:r>
        <w:t xml:space="preserve">.1 </w:t>
      </w:r>
      <w:r>
        <w:rPr>
          <w:rFonts w:hint="eastAsia"/>
        </w:rPr>
        <w:t>全覆盖方案</w:t>
      </w:r>
    </w:p>
    <w:p w14:paraId="1FBFFD10" w14:textId="77777777" w:rsidR="00710E28" w:rsidRDefault="00161F0A">
      <w:r>
        <w:tab/>
      </w:r>
      <w:r>
        <w:tab/>
        <w:t xml:space="preserve"> </w:t>
      </w:r>
      <w:ins w:id="83" w:author="长安大卫（徐志刚）" w:date="2020-11-05T16:43:00Z">
        <w:r>
          <w:rPr>
            <w:rFonts w:hint="eastAsia"/>
          </w:rPr>
          <w:t>2</w:t>
        </w:r>
      </w:ins>
      <w:del w:id="84" w:author="长安大卫（徐志刚）" w:date="2020-11-05T16:43:00Z">
        <w:r>
          <w:delText>1</w:delText>
        </w:r>
      </w:del>
      <w:r>
        <w:t xml:space="preserve">.2 </w:t>
      </w:r>
      <w:r>
        <w:rPr>
          <w:rFonts w:hint="eastAsia"/>
        </w:rPr>
        <w:t>优化布设方案</w:t>
      </w:r>
    </w:p>
    <w:p w14:paraId="235C207D" w14:textId="77777777" w:rsidR="00710E28" w:rsidRDefault="00710E28">
      <w:pPr>
        <w:pStyle w:val="3"/>
        <w:spacing w:before="0" w:after="0" w:line="240" w:lineRule="auto"/>
        <w:ind w:leftChars="300" w:left="630"/>
        <w:rPr>
          <w:ins w:id="85" w:author="长安大卫（徐志刚）" w:date="2020-11-05T16:44:00Z"/>
          <w:sz w:val="22"/>
          <w:szCs w:val="22"/>
        </w:rPr>
      </w:pPr>
    </w:p>
    <w:p w14:paraId="20570E70" w14:textId="77777777" w:rsidR="00710E28" w:rsidRDefault="00161F0A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proofErr w:type="gramStart"/>
      <w:r>
        <w:rPr>
          <w:rFonts w:hint="eastAsia"/>
          <w:sz w:val="22"/>
          <w:szCs w:val="22"/>
        </w:rPr>
        <w:t>雷视一体</w:t>
      </w:r>
      <w:proofErr w:type="gramEnd"/>
      <w:r>
        <w:rPr>
          <w:rFonts w:hint="eastAsia"/>
          <w:sz w:val="22"/>
          <w:szCs w:val="22"/>
        </w:rPr>
        <w:t>机方案</w:t>
      </w:r>
    </w:p>
    <w:p w14:paraId="46D1ACEA" w14:textId="77777777" w:rsidR="00710E28" w:rsidRDefault="00161F0A">
      <w:r>
        <w:tab/>
      </w:r>
      <w:r>
        <w:tab/>
        <w:t xml:space="preserve"> </w:t>
      </w:r>
      <w:ins w:id="86" w:author="长安大卫（徐志刚）" w:date="2020-11-05T16:43:00Z">
        <w:r>
          <w:rPr>
            <w:rFonts w:hint="eastAsia"/>
          </w:rPr>
          <w:t>3</w:t>
        </w:r>
      </w:ins>
      <w:del w:id="87" w:author="长安大卫（徐志刚）" w:date="2020-11-05T16:43:00Z">
        <w:r>
          <w:delText>1</w:delText>
        </w:r>
      </w:del>
      <w:r>
        <w:t xml:space="preserve">.1 </w:t>
      </w:r>
      <w:r>
        <w:rPr>
          <w:rFonts w:hint="eastAsia"/>
        </w:rPr>
        <w:t>全覆盖方案</w:t>
      </w:r>
    </w:p>
    <w:p w14:paraId="74E358C2" w14:textId="77777777" w:rsidR="00710E28" w:rsidRDefault="00161F0A">
      <w:pPr>
        <w:rPr>
          <w:ins w:id="88" w:author="长安大卫（徐志刚）" w:date="2020-11-05T16:43:00Z"/>
        </w:rPr>
      </w:pPr>
      <w:r>
        <w:tab/>
      </w:r>
      <w:r>
        <w:tab/>
        <w:t xml:space="preserve"> </w:t>
      </w:r>
      <w:ins w:id="89" w:author="长安大卫（徐志刚）" w:date="2020-11-05T16:43:00Z">
        <w:r>
          <w:rPr>
            <w:rFonts w:hint="eastAsia"/>
          </w:rPr>
          <w:t>3</w:t>
        </w:r>
      </w:ins>
      <w:del w:id="90" w:author="长安大卫（徐志刚）" w:date="2020-11-05T16:43:00Z">
        <w:r>
          <w:delText>1</w:delText>
        </w:r>
      </w:del>
      <w:r>
        <w:t xml:space="preserve">.2 </w:t>
      </w:r>
      <w:r>
        <w:rPr>
          <w:rFonts w:hint="eastAsia"/>
        </w:rPr>
        <w:t>优化布设方案</w:t>
      </w:r>
    </w:p>
    <w:p w14:paraId="50D0FCD1" w14:textId="77777777" w:rsidR="00710E28" w:rsidRDefault="00710E28">
      <w:pPr>
        <w:pStyle w:val="3"/>
        <w:spacing w:before="0" w:after="0" w:line="240" w:lineRule="auto"/>
        <w:ind w:leftChars="300" w:left="630"/>
        <w:rPr>
          <w:ins w:id="91" w:author="长安大卫（徐志刚）" w:date="2020-11-05T16:43:00Z"/>
          <w:sz w:val="22"/>
          <w:szCs w:val="22"/>
        </w:rPr>
      </w:pPr>
    </w:p>
    <w:p w14:paraId="7C7FBEF4" w14:textId="77777777" w:rsidR="00710E28" w:rsidRDefault="00161F0A">
      <w:pPr>
        <w:pStyle w:val="3"/>
        <w:spacing w:before="0" w:after="0" w:line="240" w:lineRule="auto"/>
        <w:ind w:leftChars="300" w:left="630"/>
        <w:rPr>
          <w:ins w:id="92" w:author="长安大卫（徐志刚）" w:date="2020-11-05T16:43:00Z"/>
          <w:sz w:val="22"/>
          <w:szCs w:val="22"/>
        </w:rPr>
      </w:pPr>
      <w:ins w:id="93" w:author="长安大卫（徐志刚）" w:date="2020-11-05T16:43:00Z">
        <w:r>
          <w:rPr>
            <w:rFonts w:hint="eastAsia"/>
            <w:sz w:val="22"/>
            <w:szCs w:val="22"/>
          </w:rPr>
          <w:t>4</w:t>
        </w:r>
        <w:r>
          <w:rPr>
            <w:sz w:val="22"/>
            <w:szCs w:val="22"/>
          </w:rPr>
          <w:t xml:space="preserve">. </w:t>
        </w:r>
      </w:ins>
      <w:ins w:id="94" w:author="长安大卫（徐志刚）" w:date="2020-11-05T16:44:00Z">
        <w:r>
          <w:rPr>
            <w:rFonts w:hint="eastAsia"/>
            <w:sz w:val="22"/>
            <w:szCs w:val="22"/>
          </w:rPr>
          <w:t>激光雷达</w:t>
        </w:r>
      </w:ins>
      <w:ins w:id="95" w:author="长安大卫（徐志刚）" w:date="2020-11-05T16:43:00Z">
        <w:r>
          <w:rPr>
            <w:rFonts w:hint="eastAsia"/>
            <w:sz w:val="22"/>
            <w:szCs w:val="22"/>
          </w:rPr>
          <w:t>方案</w:t>
        </w:r>
      </w:ins>
    </w:p>
    <w:p w14:paraId="4BCD9F76" w14:textId="77777777" w:rsidR="00710E28" w:rsidRDefault="00161F0A">
      <w:pPr>
        <w:rPr>
          <w:ins w:id="96" w:author="长安大卫（徐志刚）" w:date="2020-11-05T16:43:00Z"/>
        </w:rPr>
      </w:pPr>
      <w:ins w:id="97" w:author="长安大卫（徐志刚）" w:date="2020-11-05T16:43:00Z">
        <w:r>
          <w:tab/>
        </w:r>
        <w:r>
          <w:tab/>
          <w:t xml:space="preserve"> </w:t>
        </w:r>
        <w:r>
          <w:rPr>
            <w:rFonts w:hint="eastAsia"/>
          </w:rPr>
          <w:t>4</w:t>
        </w:r>
        <w:r>
          <w:t xml:space="preserve">.1 </w:t>
        </w:r>
        <w:r>
          <w:rPr>
            <w:rFonts w:hint="eastAsia"/>
          </w:rPr>
          <w:t>全覆盖方案</w:t>
        </w:r>
      </w:ins>
    </w:p>
    <w:p w14:paraId="2A6B3F6B" w14:textId="77777777" w:rsidR="00710E28" w:rsidRDefault="00161F0A">
      <w:pPr>
        <w:rPr>
          <w:ins w:id="98" w:author="长安大卫（徐志刚）" w:date="2020-11-05T16:43:00Z"/>
        </w:rPr>
      </w:pPr>
      <w:ins w:id="99" w:author="长安大卫（徐志刚）" w:date="2020-11-05T16:43:00Z">
        <w:r>
          <w:tab/>
        </w:r>
        <w:r>
          <w:tab/>
          <w:t xml:space="preserve"> </w:t>
        </w:r>
        <w:r>
          <w:rPr>
            <w:rFonts w:hint="eastAsia"/>
          </w:rPr>
          <w:t>4</w:t>
        </w:r>
        <w:r>
          <w:t xml:space="preserve">.2 </w:t>
        </w:r>
        <w:r>
          <w:rPr>
            <w:rFonts w:hint="eastAsia"/>
          </w:rPr>
          <w:t>优化布设方案</w:t>
        </w:r>
      </w:ins>
    </w:p>
    <w:p w14:paraId="6F6CC5A2" w14:textId="77777777" w:rsidR="00710E28" w:rsidRDefault="00710E28">
      <w:pPr>
        <w:rPr>
          <w:ins w:id="100" w:author="长安大卫（徐志刚）" w:date="2020-11-05T16:42:00Z"/>
        </w:rPr>
      </w:pPr>
    </w:p>
    <w:p w14:paraId="3AE6C8EB" w14:textId="77777777" w:rsidR="00710E28" w:rsidRDefault="00161F0A">
      <w:pPr>
        <w:numPr>
          <w:ilvl w:val="0"/>
          <w:numId w:val="2"/>
          <w:ins w:id="101" w:author="长安大卫（徐志刚）" w:date="2020-11-05T16:45:00Z"/>
        </w:numPr>
        <w:rPr>
          <w:ins w:id="102" w:author="长安大卫（徐志刚）" w:date="2020-11-05T16:45:00Z"/>
        </w:rPr>
        <w:pPrChange w:id="103" w:author="长安大卫（徐志刚）" w:date="2020-11-05T16:45:00Z">
          <w:pPr/>
        </w:pPrChange>
      </w:pPr>
      <w:ins w:id="104" w:author="长安大卫（徐志刚）" w:date="2020-11-05T16:44:00Z">
        <w:r>
          <w:rPr>
            <w:rFonts w:hint="eastAsia"/>
          </w:rPr>
          <w:t>多机</w:t>
        </w:r>
      </w:ins>
      <w:ins w:id="105" w:author="长安大卫（徐志刚）" w:date="2020-11-05T16:45:00Z">
        <w:r>
          <w:rPr>
            <w:rFonts w:hint="eastAsia"/>
          </w:rPr>
          <w:t>融合布设方案</w:t>
        </w:r>
      </w:ins>
    </w:p>
    <w:p w14:paraId="42B6BCF5" w14:textId="77777777" w:rsidR="00710E28" w:rsidRDefault="00161F0A">
      <w:pPr>
        <w:numPr>
          <w:ilvl w:val="255"/>
          <w:numId w:val="0"/>
        </w:numPr>
        <w:ind w:left="630"/>
        <w:rPr>
          <w:ins w:id="106" w:author="长安大卫（徐志刚）" w:date="2020-11-05T16:48:00Z"/>
        </w:rPr>
        <w:pPrChange w:id="107" w:author="长安大卫（徐志刚）" w:date="2020-11-05T16:45:00Z">
          <w:pPr/>
        </w:pPrChange>
      </w:pPr>
      <w:ins w:id="108" w:author="长安大卫（徐志刚）" w:date="2020-11-05T16:45:00Z">
        <w:r>
          <w:rPr>
            <w:rFonts w:hint="eastAsia"/>
          </w:rPr>
          <w:t xml:space="preserve">   5.1 </w:t>
        </w:r>
      </w:ins>
      <w:ins w:id="109" w:author="长安大卫（徐志刚）" w:date="2020-11-05T16:48:00Z">
        <w:r>
          <w:rPr>
            <w:rFonts w:hint="eastAsia"/>
          </w:rPr>
          <w:t>激光雷达与视频融合</w:t>
        </w:r>
      </w:ins>
    </w:p>
    <w:p w14:paraId="777BD7D2" w14:textId="77777777" w:rsidR="00710E28" w:rsidRDefault="00161F0A">
      <w:pPr>
        <w:numPr>
          <w:ilvl w:val="255"/>
          <w:numId w:val="0"/>
        </w:numPr>
        <w:ind w:left="630"/>
        <w:rPr>
          <w:ins w:id="110" w:author="长安大卫（徐志刚）" w:date="2020-11-05T16:55:00Z"/>
        </w:rPr>
        <w:pPrChange w:id="111" w:author="长安大卫（徐志刚）" w:date="2020-11-05T16:45:00Z">
          <w:pPr/>
        </w:pPrChange>
      </w:pPr>
      <w:ins w:id="112" w:author="长安大卫（徐志刚）" w:date="2020-11-05T16:48:00Z">
        <w:r>
          <w:rPr>
            <w:rFonts w:hint="eastAsia"/>
          </w:rPr>
          <w:t xml:space="preserve">   5.2 毫米波雷达与视频融合</w:t>
        </w:r>
      </w:ins>
    </w:p>
    <w:p w14:paraId="651384CE" w14:textId="5987C897" w:rsidR="00710E28" w:rsidRDefault="00161F0A" w:rsidP="00710E28">
      <w:pPr>
        <w:numPr>
          <w:ilvl w:val="255"/>
          <w:numId w:val="0"/>
        </w:numPr>
        <w:ind w:left="630"/>
        <w:rPr>
          <w:ins w:id="113" w:author="xtzj" w:date="2020-11-09T16:17:00Z"/>
        </w:rPr>
      </w:pPr>
      <w:ins w:id="114" w:author="长安大卫（徐志刚）" w:date="2020-11-05T16:55:00Z">
        <w:r>
          <w:rPr>
            <w:rFonts w:hint="eastAsia"/>
          </w:rPr>
          <w:t xml:space="preserve">   5.3 </w:t>
        </w:r>
      </w:ins>
      <w:ins w:id="115" w:author="长安大卫（徐志刚）" w:date="2020-11-05T16:56:00Z">
        <w:r>
          <w:rPr>
            <w:rFonts w:hint="eastAsia"/>
          </w:rPr>
          <w:t>多测点数据融合</w:t>
        </w:r>
      </w:ins>
    </w:p>
    <w:p w14:paraId="492720D2" w14:textId="7D22FB91" w:rsidR="00E70C45" w:rsidRDefault="00E70C45" w:rsidP="00710E28">
      <w:pPr>
        <w:numPr>
          <w:ilvl w:val="255"/>
          <w:numId w:val="0"/>
        </w:numPr>
        <w:ind w:left="630"/>
        <w:rPr>
          <w:ins w:id="116" w:author="xtzj" w:date="2020-11-09T16:17:00Z"/>
        </w:rPr>
      </w:pPr>
    </w:p>
    <w:p w14:paraId="4219DD5E" w14:textId="3855F5E8" w:rsidR="00E70C45" w:rsidRDefault="00E70C45">
      <w:pPr>
        <w:numPr>
          <w:ilvl w:val="255"/>
          <w:numId w:val="0"/>
        </w:numPr>
        <w:ind w:left="630"/>
        <w:pPrChange w:id="117" w:author="长安大卫（徐志刚）" w:date="2020-11-05T16:45:00Z">
          <w:pPr/>
        </w:pPrChange>
      </w:pPr>
      <w:ins w:id="118" w:author="xtzj" w:date="2020-11-09T16:17:00Z">
        <w:r>
          <w:rPr>
            <w:rFonts w:hint="eastAsia"/>
          </w:rPr>
          <w:t>6、微波</w:t>
        </w:r>
      </w:ins>
      <w:ins w:id="119" w:author="xtzj" w:date="2020-11-09T16:18:00Z">
        <w:r>
          <w:rPr>
            <w:rFonts w:hint="eastAsia"/>
          </w:rPr>
          <w:t>检测器</w:t>
        </w:r>
      </w:ins>
    </w:p>
    <w:p w14:paraId="38DAB3DE" w14:textId="77777777" w:rsidR="00710E28" w:rsidRDefault="00161F0A">
      <w:pPr>
        <w:pStyle w:val="2"/>
        <w:spacing w:before="120" w:after="120" w:line="240" w:lineRule="auto"/>
        <w:ind w:left="658" w:hanging="658"/>
        <w:rPr>
          <w:ins w:id="120" w:author="长安大卫（徐志刚）" w:date="2020-11-05T16:56:00Z"/>
          <w:color w:val="000000"/>
          <w:sz w:val="24"/>
          <w:szCs w:val="20"/>
        </w:rPr>
      </w:pPr>
      <w:r>
        <w:rPr>
          <w:rFonts w:hint="eastAsia"/>
          <w:color w:val="000000"/>
          <w:sz w:val="24"/>
          <w:szCs w:val="20"/>
        </w:rPr>
        <w:lastRenderedPageBreak/>
        <w:t>五、设备安装建议</w:t>
      </w:r>
    </w:p>
    <w:tbl>
      <w:tblPr>
        <w:tblStyle w:val="a7"/>
        <w:tblpPr w:leftFromText="180" w:rightFromText="180" w:vertAnchor="text" w:horzAnchor="page" w:tblpX="510" w:tblpY="1676"/>
        <w:tblOverlap w:val="never"/>
        <w:tblW w:w="10341" w:type="dxa"/>
        <w:tblLook w:val="04A0" w:firstRow="1" w:lastRow="0" w:firstColumn="1" w:lastColumn="0" w:noHBand="0" w:noVBand="1"/>
        <w:tblPrChange w:id="121" w:author="长安大卫（徐志刚）" w:date="2020-11-06T00:17:00Z">
          <w:tblPr>
            <w:tblStyle w:val="a7"/>
            <w:tblpPr w:leftFromText="180" w:rightFromText="180" w:vertAnchor="text" w:horzAnchor="page" w:tblpX="510" w:tblpY="1676"/>
            <w:tblOverlap w:val="never"/>
            <w:tblW w:w="10341" w:type="dxa"/>
            <w:tblLook w:val="04A0" w:firstRow="1" w:lastRow="0" w:firstColumn="1" w:lastColumn="0" w:noHBand="0" w:noVBand="1"/>
          </w:tblPr>
        </w:tblPrChange>
      </w:tblPr>
      <w:tblGrid>
        <w:gridCol w:w="591"/>
        <w:gridCol w:w="1015"/>
        <w:gridCol w:w="991"/>
        <w:gridCol w:w="1031"/>
        <w:gridCol w:w="917"/>
        <w:gridCol w:w="936"/>
        <w:gridCol w:w="1033"/>
        <w:gridCol w:w="944"/>
        <w:gridCol w:w="935"/>
        <w:gridCol w:w="874"/>
        <w:gridCol w:w="1074"/>
        <w:tblGridChange w:id="122">
          <w:tblGrid>
            <w:gridCol w:w="593"/>
            <w:gridCol w:w="1293"/>
            <w:gridCol w:w="1079"/>
            <w:gridCol w:w="1004"/>
            <w:gridCol w:w="855"/>
            <w:gridCol w:w="895"/>
            <w:gridCol w:w="852"/>
            <w:gridCol w:w="1032"/>
            <w:gridCol w:w="1456"/>
            <w:gridCol w:w="1282"/>
            <w:gridCol w:w="360"/>
          </w:tblGrid>
        </w:tblGridChange>
      </w:tblGrid>
      <w:tr w:rsidR="00710E28" w14:paraId="132610C5" w14:textId="77777777" w:rsidTr="00710E28">
        <w:trPr>
          <w:trHeight w:val="687"/>
          <w:trPrChange w:id="123" w:author="长安大卫（徐志刚）" w:date="2020-11-06T00:17:00Z">
            <w:trPr>
              <w:wAfter w:w="10185" w:type="dxa"/>
              <w:trHeight w:val="687"/>
            </w:trPr>
          </w:trPrChange>
        </w:trPr>
        <w:tc>
          <w:tcPr>
            <w:tcW w:w="593" w:type="dxa"/>
            <w:vAlign w:val="center"/>
            <w:tcPrChange w:id="124" w:author="长安大卫（徐志刚）" w:date="2020-11-06T00:17:00Z">
              <w:tcPr>
                <w:tcW w:w="593" w:type="dxa"/>
              </w:tcPr>
            </w:tcPrChange>
          </w:tcPr>
          <w:p w14:paraId="39332E1B" w14:textId="77777777" w:rsidR="00710E28" w:rsidRDefault="00161F0A">
            <w:pPr>
              <w:pStyle w:val="a8"/>
              <w:ind w:firstLineChars="0" w:firstLine="0"/>
              <w:jc w:val="left"/>
              <w:pPrChange w:id="125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级别</w:t>
            </w:r>
          </w:p>
        </w:tc>
        <w:tc>
          <w:tcPr>
            <w:tcW w:w="1024" w:type="dxa"/>
            <w:vAlign w:val="center"/>
            <w:tcPrChange w:id="126" w:author="长安大卫（徐志刚）" w:date="2020-11-06T00:17:00Z">
              <w:tcPr>
                <w:tcW w:w="1293" w:type="dxa"/>
              </w:tcPr>
            </w:tcPrChange>
          </w:tcPr>
          <w:p w14:paraId="7B7C8F35" w14:textId="77777777" w:rsidR="00710E28" w:rsidRDefault="00161F0A">
            <w:pPr>
              <w:pStyle w:val="a8"/>
              <w:ind w:firstLineChars="0" w:firstLine="0"/>
              <w:jc w:val="left"/>
              <w:rPr>
                <w:del w:id="127" w:author="长安大卫（徐志刚）" w:date="2020-11-06T00:12:00Z"/>
              </w:rPr>
              <w:pPrChange w:id="128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事件检测</w:t>
            </w:r>
          </w:p>
          <w:p w14:paraId="748ED671" w14:textId="77777777" w:rsidR="00710E28" w:rsidRDefault="00161F0A">
            <w:pPr>
              <w:pStyle w:val="a8"/>
              <w:ind w:firstLineChars="0" w:firstLine="0"/>
              <w:jc w:val="left"/>
              <w:pPrChange w:id="129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时间分辨率</w:t>
            </w:r>
          </w:p>
        </w:tc>
        <w:tc>
          <w:tcPr>
            <w:tcW w:w="994" w:type="dxa"/>
            <w:vAlign w:val="center"/>
            <w:tcPrChange w:id="130" w:author="长安大卫（徐志刚）" w:date="2020-11-06T00:17:00Z">
              <w:tcPr>
                <w:tcW w:w="1079" w:type="dxa"/>
              </w:tcPr>
            </w:tcPrChange>
          </w:tcPr>
          <w:p w14:paraId="26C5A65D" w14:textId="77777777" w:rsidR="00710E28" w:rsidRDefault="00161F0A">
            <w:pPr>
              <w:pStyle w:val="a8"/>
              <w:ind w:firstLineChars="0" w:firstLine="0"/>
              <w:jc w:val="left"/>
              <w:rPr>
                <w:del w:id="131" w:author="长安大卫（徐志刚）" w:date="2020-11-06T00:12:00Z"/>
              </w:rPr>
              <w:pPrChange w:id="132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事件检测</w:t>
            </w:r>
          </w:p>
          <w:p w14:paraId="078BF443" w14:textId="77777777" w:rsidR="00710E28" w:rsidRDefault="00161F0A">
            <w:pPr>
              <w:pStyle w:val="a8"/>
              <w:ind w:firstLineChars="0" w:firstLine="0"/>
              <w:jc w:val="left"/>
              <w:pPrChange w:id="133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空间分辨率</w:t>
            </w:r>
          </w:p>
        </w:tc>
        <w:tc>
          <w:tcPr>
            <w:tcW w:w="1036" w:type="dxa"/>
            <w:vAlign w:val="center"/>
            <w:tcPrChange w:id="134" w:author="长安大卫（徐志刚）" w:date="2020-11-06T00:17:00Z">
              <w:tcPr>
                <w:tcW w:w="1004" w:type="dxa"/>
              </w:tcPr>
            </w:tcPrChange>
          </w:tcPr>
          <w:p w14:paraId="1F2663D7" w14:textId="77777777" w:rsidR="00710E28" w:rsidRDefault="00161F0A">
            <w:pPr>
              <w:pStyle w:val="a8"/>
              <w:ind w:firstLineChars="0" w:firstLine="0"/>
              <w:jc w:val="left"/>
              <w:pPrChange w:id="135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交通</w:t>
            </w:r>
            <w:ins w:id="136" w:author="长安大卫（徐志刚）" w:date="2020-11-06T00:00:00Z">
              <w:r>
                <w:rPr>
                  <w:rFonts w:hint="eastAsia"/>
                </w:rPr>
                <w:t>流</w:t>
              </w:r>
            </w:ins>
            <w:r>
              <w:rPr>
                <w:rFonts w:hint="eastAsia"/>
              </w:rPr>
              <w:t>参数检测时间分辨率</w:t>
            </w:r>
          </w:p>
        </w:tc>
        <w:tc>
          <w:tcPr>
            <w:tcW w:w="919" w:type="dxa"/>
            <w:vAlign w:val="center"/>
            <w:tcPrChange w:id="137" w:author="长安大卫（徐志刚）" w:date="2020-11-06T00:17:00Z">
              <w:tcPr>
                <w:tcW w:w="855" w:type="dxa"/>
              </w:tcPr>
            </w:tcPrChange>
          </w:tcPr>
          <w:p w14:paraId="1ED0FD1C" w14:textId="77777777" w:rsidR="00710E28" w:rsidRDefault="00161F0A">
            <w:pPr>
              <w:pStyle w:val="a8"/>
              <w:ind w:firstLineChars="0" w:firstLine="0"/>
              <w:jc w:val="left"/>
              <w:pPrChange w:id="138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交通</w:t>
            </w:r>
            <w:ins w:id="139" w:author="长安大卫（徐志刚）" w:date="2020-11-06T00:00:00Z">
              <w:r>
                <w:rPr>
                  <w:rFonts w:hint="eastAsia"/>
                </w:rPr>
                <w:t>流</w:t>
              </w:r>
            </w:ins>
            <w:r>
              <w:rPr>
                <w:rFonts w:hint="eastAsia"/>
              </w:rPr>
              <w:t>参数检测空间分辨率</w:t>
            </w:r>
          </w:p>
        </w:tc>
        <w:tc>
          <w:tcPr>
            <w:tcW w:w="937" w:type="dxa"/>
            <w:vAlign w:val="center"/>
            <w:tcPrChange w:id="140" w:author="长安大卫（徐志刚）" w:date="2020-11-06T00:17:00Z">
              <w:tcPr>
                <w:tcW w:w="895" w:type="dxa"/>
              </w:tcPr>
            </w:tcPrChange>
          </w:tcPr>
          <w:p w14:paraId="528AD205" w14:textId="77777777" w:rsidR="00710E28" w:rsidRDefault="00161F0A">
            <w:pPr>
              <w:pStyle w:val="a8"/>
              <w:ind w:firstLineChars="0" w:firstLine="0"/>
              <w:jc w:val="left"/>
              <w:pPrChange w:id="141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ins w:id="142" w:author="长安大卫（徐志刚）" w:date="2020-11-06T00:01:00Z">
              <w:r>
                <w:rPr>
                  <w:rFonts w:hint="eastAsia"/>
                </w:rPr>
                <w:t>车辆轨迹检测时间分辨率</w:t>
              </w:r>
            </w:ins>
          </w:p>
        </w:tc>
        <w:tc>
          <w:tcPr>
            <w:tcW w:w="984" w:type="dxa"/>
            <w:vAlign w:val="center"/>
            <w:tcPrChange w:id="143" w:author="长安大卫（徐志刚）" w:date="2020-11-06T00:17:00Z">
              <w:tcPr>
                <w:tcW w:w="852" w:type="dxa"/>
              </w:tcPr>
            </w:tcPrChange>
          </w:tcPr>
          <w:p w14:paraId="32A7E228" w14:textId="77777777" w:rsidR="00710E28" w:rsidRDefault="00161F0A">
            <w:pPr>
              <w:pStyle w:val="a8"/>
              <w:ind w:firstLineChars="0" w:firstLine="0"/>
              <w:jc w:val="left"/>
              <w:pPrChange w:id="144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ins w:id="145" w:author="长安大卫（徐志刚）" w:date="2020-11-06T00:01:00Z">
              <w:r>
                <w:rPr>
                  <w:rFonts w:hint="eastAsia"/>
                </w:rPr>
                <w:t>车辆轨迹</w:t>
              </w:r>
            </w:ins>
            <w:del w:id="146" w:author="长安大卫（徐志刚）" w:date="2020-11-06T00:00:00Z">
              <w:r>
                <w:rPr>
                  <w:rFonts w:hint="eastAsia"/>
                </w:rPr>
                <w:delText>交通参数</w:delText>
              </w:r>
            </w:del>
            <w:r>
              <w:rPr>
                <w:rFonts w:hint="eastAsia"/>
              </w:rPr>
              <w:t>检测空间分辨率</w:t>
            </w:r>
          </w:p>
        </w:tc>
        <w:tc>
          <w:tcPr>
            <w:tcW w:w="952" w:type="dxa"/>
            <w:vAlign w:val="center"/>
            <w:tcPrChange w:id="147" w:author="长安大卫（徐志刚）" w:date="2020-11-06T00:17:00Z">
              <w:tcPr>
                <w:tcW w:w="1032" w:type="dxa"/>
              </w:tcPr>
            </w:tcPrChange>
          </w:tcPr>
          <w:p w14:paraId="6D9BF84A" w14:textId="77777777" w:rsidR="00710E28" w:rsidRDefault="00161F0A">
            <w:pPr>
              <w:pStyle w:val="a8"/>
              <w:ind w:firstLineChars="0" w:firstLine="0"/>
              <w:jc w:val="left"/>
              <w:pPrChange w:id="148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边缘计算功能</w:t>
            </w:r>
          </w:p>
        </w:tc>
        <w:tc>
          <w:tcPr>
            <w:tcW w:w="942" w:type="dxa"/>
            <w:vAlign w:val="center"/>
            <w:tcPrChange w:id="149" w:author="长安大卫（徐志刚）" w:date="2020-11-06T00:17:00Z">
              <w:tcPr>
                <w:tcW w:w="1456" w:type="dxa"/>
              </w:tcPr>
            </w:tcPrChange>
          </w:tcPr>
          <w:p w14:paraId="13910DF8" w14:textId="77777777" w:rsidR="00710E28" w:rsidRDefault="00161F0A">
            <w:pPr>
              <w:pStyle w:val="a8"/>
              <w:ind w:firstLineChars="0" w:firstLine="0"/>
              <w:jc w:val="left"/>
              <w:rPr>
                <w:del w:id="150" w:author="长安大卫（徐志刚）" w:date="2020-11-06T00:12:00Z"/>
              </w:rPr>
              <w:pPrChange w:id="151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异常天气下</w:t>
            </w:r>
          </w:p>
          <w:p w14:paraId="3ED1A9E7" w14:textId="77777777" w:rsidR="00710E28" w:rsidRDefault="00161F0A">
            <w:pPr>
              <w:pStyle w:val="a8"/>
              <w:ind w:firstLineChars="0" w:firstLine="0"/>
              <w:jc w:val="left"/>
              <w:pPrChange w:id="152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r>
              <w:rPr>
                <w:rFonts w:hint="eastAsia"/>
              </w:rPr>
              <w:t>性能下降率</w:t>
            </w:r>
          </w:p>
        </w:tc>
        <w:tc>
          <w:tcPr>
            <w:tcW w:w="877" w:type="dxa"/>
            <w:vAlign w:val="center"/>
            <w:tcPrChange w:id="153" w:author="长安大卫（徐志刚）" w:date="2020-11-06T00:17:00Z">
              <w:tcPr>
                <w:tcW w:w="1282" w:type="dxa"/>
              </w:tcPr>
            </w:tcPrChange>
          </w:tcPr>
          <w:p w14:paraId="0C6FCF59" w14:textId="77777777" w:rsidR="00710E28" w:rsidRDefault="00161F0A">
            <w:pPr>
              <w:pStyle w:val="a8"/>
              <w:ind w:firstLineChars="0" w:firstLine="0"/>
              <w:jc w:val="left"/>
              <w:pPrChange w:id="154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ins w:id="155" w:author="长安大卫（徐志刚）" w:date="2020-11-06T00:04:00Z">
              <w:r>
                <w:rPr>
                  <w:rFonts w:hint="eastAsia"/>
                </w:rPr>
                <w:t>最低</w:t>
              </w:r>
            </w:ins>
            <w:r>
              <w:rPr>
                <w:rFonts w:hint="eastAsia"/>
              </w:rPr>
              <w:t>成本预算(万元/公里)</w:t>
            </w:r>
          </w:p>
        </w:tc>
        <w:tc>
          <w:tcPr>
            <w:tcW w:w="1083" w:type="dxa"/>
            <w:vAlign w:val="center"/>
            <w:tcPrChange w:id="156" w:author="长安大卫（徐志刚）" w:date="2020-11-06T00:17:00Z">
              <w:tcPr>
                <w:tcW w:w="1282" w:type="dxa"/>
              </w:tcPr>
            </w:tcPrChange>
          </w:tcPr>
          <w:p w14:paraId="3872474C" w14:textId="77777777" w:rsidR="00710E28" w:rsidRDefault="00161F0A">
            <w:pPr>
              <w:pStyle w:val="a8"/>
              <w:ind w:firstLineChars="0" w:firstLine="0"/>
              <w:jc w:val="left"/>
              <w:pPrChange w:id="157" w:author="长安大卫（徐志刚）" w:date="2020-11-06T00:17:00Z">
                <w:pPr>
                  <w:pStyle w:val="a8"/>
                  <w:ind w:firstLineChars="0" w:firstLine="0"/>
                </w:pPr>
              </w:pPrChange>
            </w:pPr>
            <w:ins w:id="158" w:author="长安大卫（徐志刚）" w:date="2020-11-06T00:04:00Z">
              <w:r>
                <w:rPr>
                  <w:rFonts w:hint="eastAsia"/>
                </w:rPr>
                <w:t>服务对象</w:t>
              </w:r>
            </w:ins>
          </w:p>
        </w:tc>
      </w:tr>
      <w:tr w:rsidR="00710E28" w14:paraId="09F6F480" w14:textId="77777777" w:rsidTr="00710E28">
        <w:trPr>
          <w:trPrChange w:id="159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160" w:author="长安大卫（徐志刚）" w:date="2020-11-06T00:18:00Z">
              <w:tcPr>
                <w:tcW w:w="593" w:type="dxa"/>
              </w:tcPr>
            </w:tcPrChange>
          </w:tcPr>
          <w:p w14:paraId="365E0718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61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L0</w:t>
            </w:r>
          </w:p>
        </w:tc>
        <w:tc>
          <w:tcPr>
            <w:tcW w:w="1024" w:type="dxa"/>
            <w:vAlign w:val="center"/>
            <w:tcPrChange w:id="162" w:author="长安大卫（徐志刚）" w:date="2020-11-06T00:18:00Z">
              <w:tcPr>
                <w:tcW w:w="1293" w:type="dxa"/>
              </w:tcPr>
            </w:tcPrChange>
          </w:tcPr>
          <w:p w14:paraId="50430008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63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994" w:type="dxa"/>
            <w:vAlign w:val="center"/>
            <w:tcPrChange w:id="164" w:author="长安大卫（徐志刚）" w:date="2020-11-06T00:18:00Z">
              <w:tcPr>
                <w:tcW w:w="1079" w:type="dxa"/>
              </w:tcPr>
            </w:tcPrChange>
          </w:tcPr>
          <w:p w14:paraId="3565045B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65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1036" w:type="dxa"/>
            <w:vAlign w:val="center"/>
            <w:tcPrChange w:id="166" w:author="长安大卫（徐志刚）" w:date="2020-11-06T00:18:00Z">
              <w:tcPr>
                <w:tcW w:w="1004" w:type="dxa"/>
              </w:tcPr>
            </w:tcPrChange>
          </w:tcPr>
          <w:p w14:paraId="7F64DB8A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67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919" w:type="dxa"/>
            <w:vAlign w:val="center"/>
            <w:tcPrChange w:id="168" w:author="长安大卫（徐志刚）" w:date="2020-11-06T00:18:00Z">
              <w:tcPr>
                <w:tcW w:w="855" w:type="dxa"/>
              </w:tcPr>
            </w:tcPrChange>
          </w:tcPr>
          <w:p w14:paraId="5B473E15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69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937" w:type="dxa"/>
            <w:vAlign w:val="center"/>
            <w:tcPrChange w:id="170" w:author="长安大卫（徐志刚）" w:date="2020-11-06T00:18:00Z">
              <w:tcPr>
                <w:tcW w:w="895" w:type="dxa"/>
              </w:tcPr>
            </w:tcPrChange>
          </w:tcPr>
          <w:p w14:paraId="57259CB2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71" w:author="长安大卫（徐志刚）" w:date="2020-11-06T00:18:00Z">
                <w:pPr>
                  <w:jc w:val="center"/>
                </w:pPr>
              </w:pPrChange>
            </w:pPr>
          </w:p>
        </w:tc>
        <w:tc>
          <w:tcPr>
            <w:tcW w:w="984" w:type="dxa"/>
            <w:vAlign w:val="center"/>
            <w:tcPrChange w:id="172" w:author="长安大卫（徐志刚）" w:date="2020-11-06T00:18:00Z">
              <w:tcPr>
                <w:tcW w:w="852" w:type="dxa"/>
              </w:tcPr>
            </w:tcPrChange>
          </w:tcPr>
          <w:p w14:paraId="58F9362C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73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952" w:type="dxa"/>
            <w:vAlign w:val="center"/>
            <w:tcPrChange w:id="174" w:author="长安大卫（徐志刚）" w:date="2020-11-06T00:18:00Z">
              <w:tcPr>
                <w:tcW w:w="1032" w:type="dxa"/>
              </w:tcPr>
            </w:tcPrChange>
          </w:tcPr>
          <w:p w14:paraId="6BA02A32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75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942" w:type="dxa"/>
            <w:vAlign w:val="center"/>
            <w:tcPrChange w:id="176" w:author="长安大卫（徐志刚）" w:date="2020-11-06T00:18:00Z">
              <w:tcPr>
                <w:tcW w:w="1456" w:type="dxa"/>
              </w:tcPr>
            </w:tcPrChange>
          </w:tcPr>
          <w:p w14:paraId="7A7FB5CC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77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-</w:t>
            </w:r>
          </w:p>
        </w:tc>
        <w:tc>
          <w:tcPr>
            <w:tcW w:w="877" w:type="dxa"/>
            <w:vAlign w:val="center"/>
            <w:tcPrChange w:id="178" w:author="长安大卫（徐志刚）" w:date="2020-11-06T00:18:00Z">
              <w:tcPr>
                <w:tcW w:w="1282" w:type="dxa"/>
              </w:tcPr>
            </w:tcPrChange>
          </w:tcPr>
          <w:p w14:paraId="106E5A35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79" w:author="长安大卫（徐志刚）" w:date="2020-11-06T00:18:00Z">
                <w:pPr>
                  <w:jc w:val="center"/>
                </w:pPr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0</w:t>
            </w:r>
          </w:p>
        </w:tc>
        <w:tc>
          <w:tcPr>
            <w:tcW w:w="1083" w:type="dxa"/>
            <w:vAlign w:val="center"/>
            <w:tcPrChange w:id="180" w:author="长安大卫（徐志刚）" w:date="2020-11-06T00:18:00Z">
              <w:tcPr>
                <w:tcW w:w="1282" w:type="dxa"/>
              </w:tcPr>
            </w:tcPrChange>
          </w:tcPr>
          <w:p w14:paraId="748769E9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81" w:author="长安大卫（徐志刚）" w:date="2020-11-06T00:18:00Z">
                <w:pPr>
                  <w:jc w:val="center"/>
                </w:pPr>
              </w:pPrChange>
            </w:pPr>
            <w:ins w:id="182" w:author="长安大卫（徐志刚）" w:date="2020-11-06T00:06:00Z">
              <w:r>
                <w:rPr>
                  <w:rFonts w:hint="eastAsia"/>
                  <w:color w:val="000000"/>
                  <w:sz w:val="18"/>
                  <w:szCs w:val="13"/>
                  <w:rPrChange w:id="183" w:author="长安大卫（徐志刚）" w:date="2020-11-06T00:13:00Z">
                    <w:rPr>
                      <w:rFonts w:hint="eastAsia"/>
                      <w:color w:val="000000"/>
                      <w:sz w:val="24"/>
                      <w:szCs w:val="20"/>
                    </w:rPr>
                  </w:rPrChange>
                </w:rPr>
                <w:t>所有类型</w:t>
              </w:r>
            </w:ins>
            <w:ins w:id="184" w:author="长安大卫（徐志刚）" w:date="2020-11-06T00:13:00Z">
              <w:r>
                <w:rPr>
                  <w:rFonts w:hint="eastAsia"/>
                  <w:color w:val="000000"/>
                  <w:sz w:val="18"/>
                  <w:szCs w:val="13"/>
                  <w:rPrChange w:id="185" w:author="长安大卫（徐志刚）" w:date="2020-11-06T00:13:00Z">
                    <w:rPr>
                      <w:rFonts w:hint="eastAsia"/>
                      <w:color w:val="000000"/>
                      <w:sz w:val="24"/>
                      <w:szCs w:val="20"/>
                    </w:rPr>
                  </w:rPrChange>
                </w:rPr>
                <w:t>车辆</w:t>
              </w:r>
            </w:ins>
          </w:p>
        </w:tc>
      </w:tr>
      <w:tr w:rsidR="00710E28" w14:paraId="5FD2FB5A" w14:textId="77777777" w:rsidTr="00710E28">
        <w:trPr>
          <w:trPrChange w:id="186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187" w:author="长安大卫（徐志刚）" w:date="2020-11-06T00:18:00Z">
              <w:tcPr>
                <w:tcW w:w="593" w:type="dxa"/>
              </w:tcPr>
            </w:tcPrChange>
          </w:tcPr>
          <w:p w14:paraId="620E98DB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188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L1</w:t>
            </w:r>
          </w:p>
        </w:tc>
        <w:tc>
          <w:tcPr>
            <w:tcW w:w="1024" w:type="dxa"/>
            <w:vAlign w:val="center"/>
            <w:tcPrChange w:id="189" w:author="长安大卫（徐志刚）" w:date="2020-11-06T00:18:00Z">
              <w:tcPr>
                <w:tcW w:w="1293" w:type="dxa"/>
              </w:tcPr>
            </w:tcPrChange>
          </w:tcPr>
          <w:p w14:paraId="650AF8E6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90" w:author="长安大卫（徐志刚）" w:date="2020-11-06T00:18:00Z">
                <w:pPr/>
              </w:pPrChange>
            </w:pPr>
          </w:p>
        </w:tc>
        <w:tc>
          <w:tcPr>
            <w:tcW w:w="994" w:type="dxa"/>
            <w:vAlign w:val="center"/>
            <w:tcPrChange w:id="191" w:author="长安大卫（徐志刚）" w:date="2020-11-06T00:18:00Z">
              <w:tcPr>
                <w:tcW w:w="1079" w:type="dxa"/>
              </w:tcPr>
            </w:tcPrChange>
          </w:tcPr>
          <w:p w14:paraId="70FB8C9B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92" w:author="长安大卫（徐志刚）" w:date="2020-11-06T00:18:00Z">
                <w:pPr/>
              </w:pPrChange>
            </w:pPr>
          </w:p>
        </w:tc>
        <w:tc>
          <w:tcPr>
            <w:tcW w:w="1036" w:type="dxa"/>
            <w:vAlign w:val="center"/>
            <w:tcPrChange w:id="193" w:author="长安大卫（徐志刚）" w:date="2020-11-06T00:18:00Z">
              <w:tcPr>
                <w:tcW w:w="1004" w:type="dxa"/>
              </w:tcPr>
            </w:tcPrChange>
          </w:tcPr>
          <w:p w14:paraId="7D4E1C94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94" w:author="长安大卫（徐志刚）" w:date="2020-11-06T00:18:00Z">
                <w:pPr/>
              </w:pPrChange>
            </w:pPr>
          </w:p>
        </w:tc>
        <w:tc>
          <w:tcPr>
            <w:tcW w:w="919" w:type="dxa"/>
            <w:vAlign w:val="center"/>
            <w:tcPrChange w:id="195" w:author="长安大卫（徐志刚）" w:date="2020-11-06T00:18:00Z">
              <w:tcPr>
                <w:tcW w:w="855" w:type="dxa"/>
              </w:tcPr>
            </w:tcPrChange>
          </w:tcPr>
          <w:p w14:paraId="38AB46C9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96" w:author="长安大卫（徐志刚）" w:date="2020-11-06T00:18:00Z">
                <w:pPr/>
              </w:pPrChange>
            </w:pPr>
          </w:p>
        </w:tc>
        <w:tc>
          <w:tcPr>
            <w:tcW w:w="937" w:type="dxa"/>
            <w:vAlign w:val="center"/>
            <w:tcPrChange w:id="197" w:author="长安大卫（徐志刚）" w:date="2020-11-06T00:18:00Z">
              <w:tcPr>
                <w:tcW w:w="895" w:type="dxa"/>
              </w:tcPr>
            </w:tcPrChange>
          </w:tcPr>
          <w:p w14:paraId="1DC771F3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198" w:author="长安大卫（徐志刚）" w:date="2020-11-06T00:18:00Z">
                <w:pPr/>
              </w:pPrChange>
            </w:pPr>
          </w:p>
        </w:tc>
        <w:tc>
          <w:tcPr>
            <w:tcW w:w="984" w:type="dxa"/>
            <w:vAlign w:val="center"/>
            <w:tcPrChange w:id="199" w:author="长安大卫（徐志刚）" w:date="2020-11-06T00:18:00Z">
              <w:tcPr>
                <w:tcW w:w="852" w:type="dxa"/>
              </w:tcPr>
            </w:tcPrChange>
          </w:tcPr>
          <w:p w14:paraId="076B4475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00" w:author="长安大卫（徐志刚）" w:date="2020-11-06T00:18:00Z">
                <w:pPr/>
              </w:pPrChange>
            </w:pPr>
          </w:p>
        </w:tc>
        <w:tc>
          <w:tcPr>
            <w:tcW w:w="952" w:type="dxa"/>
            <w:vAlign w:val="center"/>
            <w:tcPrChange w:id="201" w:author="长安大卫（徐志刚）" w:date="2020-11-06T00:18:00Z">
              <w:tcPr>
                <w:tcW w:w="1032" w:type="dxa"/>
              </w:tcPr>
            </w:tcPrChange>
          </w:tcPr>
          <w:p w14:paraId="392DF36D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02" w:author="长安大卫（徐志刚）" w:date="2020-11-06T00:18:00Z">
                <w:pPr/>
              </w:pPrChange>
            </w:pPr>
          </w:p>
        </w:tc>
        <w:tc>
          <w:tcPr>
            <w:tcW w:w="942" w:type="dxa"/>
            <w:vAlign w:val="center"/>
            <w:tcPrChange w:id="203" w:author="长安大卫（徐志刚）" w:date="2020-11-06T00:18:00Z">
              <w:tcPr>
                <w:tcW w:w="1456" w:type="dxa"/>
              </w:tcPr>
            </w:tcPrChange>
          </w:tcPr>
          <w:p w14:paraId="32E07BE8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204" w:author="长安大卫（徐志刚）" w:date="2020-11-06T00:18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小雨</w:t>
            </w:r>
          </w:p>
          <w:p w14:paraId="68FE4EEB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205" w:author="长安大卫（徐志刚）" w:date="2020-11-06T00:18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中雨</w:t>
            </w:r>
          </w:p>
          <w:p w14:paraId="7F266CD4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206" w:author="长安大卫（徐志刚）" w:date="2020-11-06T00:18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大雨</w:t>
            </w:r>
          </w:p>
          <w:p w14:paraId="0029EA98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207" w:author="长安大卫（徐志刚）" w:date="2020-11-06T00:18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雾天</w:t>
            </w:r>
          </w:p>
          <w:p w14:paraId="63197A25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24"/>
                <w:szCs w:val="20"/>
              </w:rPr>
              <w:pPrChange w:id="208" w:author="长安大卫（徐志刚）" w:date="2020-11-06T00:18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雪天</w:t>
            </w:r>
          </w:p>
        </w:tc>
        <w:tc>
          <w:tcPr>
            <w:tcW w:w="877" w:type="dxa"/>
            <w:vAlign w:val="center"/>
            <w:tcPrChange w:id="209" w:author="长安大卫（徐志刚）" w:date="2020-11-06T00:18:00Z">
              <w:tcPr>
                <w:tcW w:w="1282" w:type="dxa"/>
              </w:tcPr>
            </w:tcPrChange>
          </w:tcPr>
          <w:p w14:paraId="636FCEBC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10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18"/>
                <w:szCs w:val="13"/>
              </w:rPr>
              <w:t>250</w:t>
            </w:r>
            <w:del w:id="211" w:author="长安大卫（徐志刚）" w:date="2020-11-06T00:04:00Z">
              <w:r>
                <w:rPr>
                  <w:rFonts w:hint="eastAsia"/>
                  <w:color w:val="000000"/>
                  <w:sz w:val="18"/>
                  <w:szCs w:val="13"/>
                </w:rPr>
                <w:delText>万元以下</w:delText>
              </w:r>
            </w:del>
          </w:p>
        </w:tc>
        <w:tc>
          <w:tcPr>
            <w:tcW w:w="1083" w:type="dxa"/>
            <w:vAlign w:val="center"/>
            <w:tcPrChange w:id="212" w:author="长安大卫（徐志刚）" w:date="2020-11-06T00:18:00Z">
              <w:tcPr>
                <w:tcW w:w="1282" w:type="dxa"/>
              </w:tcPr>
            </w:tcPrChange>
          </w:tcPr>
          <w:p w14:paraId="535ADCBC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13" w:author="长安大卫（徐志刚）" w:date="2020-11-06T00:18:00Z">
                <w:pPr/>
              </w:pPrChange>
            </w:pPr>
            <w:ins w:id="214" w:author="长安大卫（徐志刚）" w:date="2020-11-06T00:09:00Z">
              <w:r>
                <w:rPr>
                  <w:rFonts w:hint="eastAsia"/>
                  <w:color w:val="000000"/>
                  <w:sz w:val="18"/>
                  <w:szCs w:val="13"/>
                </w:rPr>
                <w:t>移动通信</w:t>
              </w:r>
            </w:ins>
            <w:ins w:id="215" w:author="长安大卫（徐志刚）" w:date="2020-11-06T00:06:00Z">
              <w:r>
                <w:rPr>
                  <w:rFonts w:hint="eastAsia"/>
                  <w:color w:val="000000"/>
                  <w:sz w:val="18"/>
                  <w:szCs w:val="13"/>
                </w:rPr>
                <w:t>用户</w:t>
              </w:r>
            </w:ins>
            <w:ins w:id="216" w:author="长安大卫（徐志刚）" w:date="2020-11-06T00:08:00Z">
              <w:r>
                <w:rPr>
                  <w:rFonts w:hint="eastAsia"/>
                  <w:color w:val="000000"/>
                  <w:sz w:val="18"/>
                  <w:szCs w:val="13"/>
                </w:rPr>
                <w:t>/情报</w:t>
              </w:r>
              <w:proofErr w:type="gramStart"/>
              <w:r>
                <w:rPr>
                  <w:rFonts w:hint="eastAsia"/>
                  <w:color w:val="000000"/>
                  <w:sz w:val="18"/>
                  <w:szCs w:val="13"/>
                </w:rPr>
                <w:t>板</w:t>
              </w:r>
            </w:ins>
            <w:ins w:id="217" w:author="长安大卫（徐志刚）" w:date="2020-11-06T00:21:00Z">
              <w:r>
                <w:rPr>
                  <w:rFonts w:hint="eastAsia"/>
                  <w:color w:val="000000"/>
                  <w:sz w:val="18"/>
                  <w:szCs w:val="13"/>
                </w:rPr>
                <w:t>用户</w:t>
              </w:r>
            </w:ins>
            <w:proofErr w:type="gramEnd"/>
          </w:p>
        </w:tc>
      </w:tr>
      <w:tr w:rsidR="00710E28" w14:paraId="10A53218" w14:textId="77777777" w:rsidTr="00710E28">
        <w:trPr>
          <w:trPrChange w:id="218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219" w:author="长安大卫（徐志刚）" w:date="2020-11-06T00:18:00Z">
              <w:tcPr>
                <w:tcW w:w="593" w:type="dxa"/>
              </w:tcPr>
            </w:tcPrChange>
          </w:tcPr>
          <w:p w14:paraId="3C018A7B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220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L2</w:t>
            </w:r>
          </w:p>
        </w:tc>
        <w:tc>
          <w:tcPr>
            <w:tcW w:w="1024" w:type="dxa"/>
            <w:vAlign w:val="center"/>
            <w:tcPrChange w:id="221" w:author="长安大卫（徐志刚）" w:date="2020-11-06T00:18:00Z">
              <w:tcPr>
                <w:tcW w:w="1293" w:type="dxa"/>
              </w:tcPr>
            </w:tcPrChange>
          </w:tcPr>
          <w:p w14:paraId="222A61E8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22" w:author="长安大卫（徐志刚）" w:date="2020-11-06T00:18:00Z">
                <w:pPr/>
              </w:pPrChange>
            </w:pPr>
          </w:p>
        </w:tc>
        <w:tc>
          <w:tcPr>
            <w:tcW w:w="994" w:type="dxa"/>
            <w:vAlign w:val="center"/>
            <w:tcPrChange w:id="223" w:author="长安大卫（徐志刚）" w:date="2020-11-06T00:18:00Z">
              <w:tcPr>
                <w:tcW w:w="1079" w:type="dxa"/>
              </w:tcPr>
            </w:tcPrChange>
          </w:tcPr>
          <w:p w14:paraId="4EFAD739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24" w:author="长安大卫（徐志刚）" w:date="2020-11-06T00:18:00Z">
                <w:pPr/>
              </w:pPrChange>
            </w:pPr>
          </w:p>
        </w:tc>
        <w:tc>
          <w:tcPr>
            <w:tcW w:w="1036" w:type="dxa"/>
            <w:vAlign w:val="center"/>
            <w:tcPrChange w:id="225" w:author="长安大卫（徐志刚）" w:date="2020-11-06T00:18:00Z">
              <w:tcPr>
                <w:tcW w:w="1004" w:type="dxa"/>
              </w:tcPr>
            </w:tcPrChange>
          </w:tcPr>
          <w:p w14:paraId="081F8CAA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26" w:author="长安大卫（徐志刚）" w:date="2020-11-06T00:18:00Z">
                <w:pPr/>
              </w:pPrChange>
            </w:pPr>
          </w:p>
        </w:tc>
        <w:tc>
          <w:tcPr>
            <w:tcW w:w="919" w:type="dxa"/>
            <w:vAlign w:val="center"/>
            <w:tcPrChange w:id="227" w:author="长安大卫（徐志刚）" w:date="2020-11-06T00:18:00Z">
              <w:tcPr>
                <w:tcW w:w="855" w:type="dxa"/>
              </w:tcPr>
            </w:tcPrChange>
          </w:tcPr>
          <w:p w14:paraId="3D63F8E6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28" w:author="长安大卫（徐志刚）" w:date="2020-11-06T00:18:00Z">
                <w:pPr/>
              </w:pPrChange>
            </w:pPr>
          </w:p>
        </w:tc>
        <w:tc>
          <w:tcPr>
            <w:tcW w:w="937" w:type="dxa"/>
            <w:vAlign w:val="center"/>
            <w:tcPrChange w:id="229" w:author="长安大卫（徐志刚）" w:date="2020-11-06T00:18:00Z">
              <w:tcPr>
                <w:tcW w:w="895" w:type="dxa"/>
              </w:tcPr>
            </w:tcPrChange>
          </w:tcPr>
          <w:p w14:paraId="3F5070AA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30" w:author="长安大卫（徐志刚）" w:date="2020-11-06T00:18:00Z">
                <w:pPr/>
              </w:pPrChange>
            </w:pPr>
          </w:p>
        </w:tc>
        <w:tc>
          <w:tcPr>
            <w:tcW w:w="984" w:type="dxa"/>
            <w:vAlign w:val="center"/>
            <w:tcPrChange w:id="231" w:author="长安大卫（徐志刚）" w:date="2020-11-06T00:18:00Z">
              <w:tcPr>
                <w:tcW w:w="852" w:type="dxa"/>
              </w:tcPr>
            </w:tcPrChange>
          </w:tcPr>
          <w:p w14:paraId="0BFEECD2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32" w:author="长安大卫（徐志刚）" w:date="2020-11-06T00:18:00Z">
                <w:pPr/>
              </w:pPrChange>
            </w:pPr>
          </w:p>
        </w:tc>
        <w:tc>
          <w:tcPr>
            <w:tcW w:w="952" w:type="dxa"/>
            <w:vAlign w:val="center"/>
            <w:tcPrChange w:id="233" w:author="长安大卫（徐志刚）" w:date="2020-11-06T00:18:00Z">
              <w:tcPr>
                <w:tcW w:w="1032" w:type="dxa"/>
              </w:tcPr>
            </w:tcPrChange>
          </w:tcPr>
          <w:p w14:paraId="4DCFFD92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34" w:author="长安大卫（徐志刚）" w:date="2020-11-06T00:18:00Z">
                <w:pPr/>
              </w:pPrChange>
            </w:pPr>
          </w:p>
        </w:tc>
        <w:tc>
          <w:tcPr>
            <w:tcW w:w="942" w:type="dxa"/>
            <w:vAlign w:val="center"/>
            <w:tcPrChange w:id="235" w:author="长安大卫（徐志刚）" w:date="2020-11-06T00:18:00Z">
              <w:tcPr>
                <w:tcW w:w="1456" w:type="dxa"/>
              </w:tcPr>
            </w:tcPrChange>
          </w:tcPr>
          <w:p w14:paraId="3F3F963E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36" w:author="长安大卫（徐志刚）" w:date="2020-11-06T00:18:00Z">
                <w:pPr/>
              </w:pPrChange>
            </w:pPr>
          </w:p>
        </w:tc>
        <w:tc>
          <w:tcPr>
            <w:tcW w:w="877" w:type="dxa"/>
            <w:vAlign w:val="center"/>
            <w:tcPrChange w:id="237" w:author="长安大卫（徐志刚）" w:date="2020-11-06T00:18:00Z">
              <w:tcPr>
                <w:tcW w:w="1282" w:type="dxa"/>
              </w:tcPr>
            </w:tcPrChange>
          </w:tcPr>
          <w:p w14:paraId="057397F4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38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18"/>
                <w:szCs w:val="13"/>
              </w:rPr>
              <w:t>500</w:t>
            </w:r>
            <w:del w:id="239" w:author="长安大卫（徐志刚）" w:date="2020-11-06T00:04:00Z">
              <w:r>
                <w:rPr>
                  <w:rFonts w:hint="eastAsia"/>
                  <w:color w:val="000000"/>
                  <w:sz w:val="18"/>
                  <w:szCs w:val="13"/>
                </w:rPr>
                <w:delText>万元以下</w:delText>
              </w:r>
            </w:del>
          </w:p>
        </w:tc>
        <w:tc>
          <w:tcPr>
            <w:tcW w:w="1083" w:type="dxa"/>
            <w:vAlign w:val="center"/>
            <w:tcPrChange w:id="240" w:author="长安大卫（徐志刚）" w:date="2020-11-06T00:18:00Z">
              <w:tcPr>
                <w:tcW w:w="1282" w:type="dxa"/>
              </w:tcPr>
            </w:tcPrChange>
          </w:tcPr>
          <w:p w14:paraId="3E990D6F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41" w:author="长安大卫（徐志刚）" w:date="2020-11-06T00:18:00Z">
                <w:pPr/>
              </w:pPrChange>
            </w:pPr>
            <w:ins w:id="242" w:author="长安大卫（徐志刚）" w:date="2020-11-06T00:07:00Z">
              <w:r>
                <w:rPr>
                  <w:rFonts w:hint="eastAsia"/>
                  <w:color w:val="000000"/>
                  <w:sz w:val="18"/>
                  <w:szCs w:val="13"/>
                </w:rPr>
                <w:t>V2</w:t>
              </w:r>
            </w:ins>
            <w:ins w:id="243" w:author="长安大卫（徐志刚）" w:date="2020-11-06T00:18:00Z">
              <w:r>
                <w:rPr>
                  <w:rFonts w:hint="eastAsia"/>
                  <w:color w:val="000000"/>
                  <w:sz w:val="18"/>
                  <w:szCs w:val="13"/>
                </w:rPr>
                <w:t>X</w:t>
              </w:r>
            </w:ins>
            <w:ins w:id="244" w:author="长安大卫（徐志刚）" w:date="2020-11-06T00:07:00Z">
              <w:r>
                <w:rPr>
                  <w:rFonts w:hint="eastAsia"/>
                  <w:color w:val="000000"/>
                  <w:sz w:val="18"/>
                  <w:szCs w:val="13"/>
                </w:rPr>
                <w:t>用户</w:t>
              </w:r>
            </w:ins>
          </w:p>
        </w:tc>
      </w:tr>
      <w:tr w:rsidR="00710E28" w14:paraId="2A0C0785" w14:textId="77777777" w:rsidTr="00710E28">
        <w:trPr>
          <w:trPrChange w:id="245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246" w:author="长安大卫（徐志刚）" w:date="2020-11-06T00:18:00Z">
              <w:tcPr>
                <w:tcW w:w="593" w:type="dxa"/>
              </w:tcPr>
            </w:tcPrChange>
          </w:tcPr>
          <w:p w14:paraId="2C7F833C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247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L3</w:t>
            </w:r>
          </w:p>
        </w:tc>
        <w:tc>
          <w:tcPr>
            <w:tcW w:w="1024" w:type="dxa"/>
            <w:vAlign w:val="center"/>
            <w:tcPrChange w:id="248" w:author="长安大卫（徐志刚）" w:date="2020-11-06T00:18:00Z">
              <w:tcPr>
                <w:tcW w:w="1293" w:type="dxa"/>
              </w:tcPr>
            </w:tcPrChange>
          </w:tcPr>
          <w:p w14:paraId="32DA5756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49" w:author="长安大卫（徐志刚）" w:date="2020-11-06T00:18:00Z">
                <w:pPr/>
              </w:pPrChange>
            </w:pPr>
          </w:p>
        </w:tc>
        <w:tc>
          <w:tcPr>
            <w:tcW w:w="994" w:type="dxa"/>
            <w:vAlign w:val="center"/>
            <w:tcPrChange w:id="250" w:author="长安大卫（徐志刚）" w:date="2020-11-06T00:18:00Z">
              <w:tcPr>
                <w:tcW w:w="1079" w:type="dxa"/>
              </w:tcPr>
            </w:tcPrChange>
          </w:tcPr>
          <w:p w14:paraId="7D553D1B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51" w:author="长安大卫（徐志刚）" w:date="2020-11-06T00:18:00Z">
                <w:pPr/>
              </w:pPrChange>
            </w:pPr>
          </w:p>
        </w:tc>
        <w:tc>
          <w:tcPr>
            <w:tcW w:w="1036" w:type="dxa"/>
            <w:vAlign w:val="center"/>
            <w:tcPrChange w:id="252" w:author="长安大卫（徐志刚）" w:date="2020-11-06T00:18:00Z">
              <w:tcPr>
                <w:tcW w:w="1004" w:type="dxa"/>
              </w:tcPr>
            </w:tcPrChange>
          </w:tcPr>
          <w:p w14:paraId="4A161DDC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53" w:author="长安大卫（徐志刚）" w:date="2020-11-06T00:18:00Z">
                <w:pPr/>
              </w:pPrChange>
            </w:pPr>
          </w:p>
        </w:tc>
        <w:tc>
          <w:tcPr>
            <w:tcW w:w="919" w:type="dxa"/>
            <w:vAlign w:val="center"/>
            <w:tcPrChange w:id="254" w:author="长安大卫（徐志刚）" w:date="2020-11-06T00:18:00Z">
              <w:tcPr>
                <w:tcW w:w="855" w:type="dxa"/>
              </w:tcPr>
            </w:tcPrChange>
          </w:tcPr>
          <w:p w14:paraId="4D844DDF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55" w:author="长安大卫（徐志刚）" w:date="2020-11-06T00:18:00Z">
                <w:pPr/>
              </w:pPrChange>
            </w:pPr>
          </w:p>
        </w:tc>
        <w:tc>
          <w:tcPr>
            <w:tcW w:w="937" w:type="dxa"/>
            <w:vAlign w:val="center"/>
            <w:tcPrChange w:id="256" w:author="长安大卫（徐志刚）" w:date="2020-11-06T00:18:00Z">
              <w:tcPr>
                <w:tcW w:w="895" w:type="dxa"/>
              </w:tcPr>
            </w:tcPrChange>
          </w:tcPr>
          <w:p w14:paraId="67AC52C1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57" w:author="长安大卫（徐志刚）" w:date="2020-11-06T00:18:00Z">
                <w:pPr/>
              </w:pPrChange>
            </w:pPr>
          </w:p>
        </w:tc>
        <w:tc>
          <w:tcPr>
            <w:tcW w:w="984" w:type="dxa"/>
            <w:vAlign w:val="center"/>
            <w:tcPrChange w:id="258" w:author="长安大卫（徐志刚）" w:date="2020-11-06T00:18:00Z">
              <w:tcPr>
                <w:tcW w:w="852" w:type="dxa"/>
              </w:tcPr>
            </w:tcPrChange>
          </w:tcPr>
          <w:p w14:paraId="58EFA1C9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59" w:author="长安大卫（徐志刚）" w:date="2020-11-06T00:18:00Z">
                <w:pPr/>
              </w:pPrChange>
            </w:pPr>
          </w:p>
        </w:tc>
        <w:tc>
          <w:tcPr>
            <w:tcW w:w="952" w:type="dxa"/>
            <w:vAlign w:val="center"/>
            <w:tcPrChange w:id="260" w:author="长安大卫（徐志刚）" w:date="2020-11-06T00:18:00Z">
              <w:tcPr>
                <w:tcW w:w="1032" w:type="dxa"/>
              </w:tcPr>
            </w:tcPrChange>
          </w:tcPr>
          <w:p w14:paraId="7C1E7688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61" w:author="长安大卫（徐志刚）" w:date="2020-11-06T00:18:00Z">
                <w:pPr/>
              </w:pPrChange>
            </w:pPr>
          </w:p>
        </w:tc>
        <w:tc>
          <w:tcPr>
            <w:tcW w:w="942" w:type="dxa"/>
            <w:vAlign w:val="center"/>
            <w:tcPrChange w:id="262" w:author="长安大卫（徐志刚）" w:date="2020-11-06T00:18:00Z">
              <w:tcPr>
                <w:tcW w:w="1456" w:type="dxa"/>
              </w:tcPr>
            </w:tcPrChange>
          </w:tcPr>
          <w:p w14:paraId="37B6296E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63" w:author="长安大卫（徐志刚）" w:date="2020-11-06T00:18:00Z">
                <w:pPr/>
              </w:pPrChange>
            </w:pPr>
          </w:p>
        </w:tc>
        <w:tc>
          <w:tcPr>
            <w:tcW w:w="877" w:type="dxa"/>
            <w:vAlign w:val="center"/>
            <w:tcPrChange w:id="264" w:author="长安大卫（徐志刚）" w:date="2020-11-06T00:18:00Z">
              <w:tcPr>
                <w:tcW w:w="1282" w:type="dxa"/>
              </w:tcPr>
            </w:tcPrChange>
          </w:tcPr>
          <w:p w14:paraId="62603BB3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65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18"/>
                <w:szCs w:val="13"/>
              </w:rPr>
              <w:t>100</w:t>
            </w:r>
            <w:ins w:id="266" w:author="长安大卫（徐志刚）" w:date="2020-11-06T00:09:00Z">
              <w:r>
                <w:rPr>
                  <w:rFonts w:hint="eastAsia"/>
                  <w:color w:val="000000"/>
                  <w:sz w:val="18"/>
                  <w:szCs w:val="13"/>
                </w:rPr>
                <w:t>0</w:t>
              </w:r>
            </w:ins>
            <w:del w:id="267" w:author="长安大卫（徐志刚）" w:date="2020-11-06T00:09:00Z">
              <w:r>
                <w:rPr>
                  <w:rFonts w:hint="eastAsia"/>
                  <w:color w:val="000000"/>
                  <w:sz w:val="18"/>
                  <w:szCs w:val="13"/>
                </w:rPr>
                <w:delText>0万元以下</w:delText>
              </w:r>
            </w:del>
          </w:p>
        </w:tc>
        <w:tc>
          <w:tcPr>
            <w:tcW w:w="1083" w:type="dxa"/>
            <w:vAlign w:val="center"/>
            <w:tcPrChange w:id="268" w:author="长安大卫（徐志刚）" w:date="2020-11-06T00:18:00Z">
              <w:tcPr>
                <w:tcW w:w="1282" w:type="dxa"/>
              </w:tcPr>
            </w:tcPrChange>
          </w:tcPr>
          <w:p w14:paraId="20DF1A98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69" w:author="长安大卫（徐志刚）" w:date="2020-11-06T00:18:00Z">
                <w:pPr/>
              </w:pPrChange>
            </w:pPr>
            <w:proofErr w:type="gramStart"/>
            <w:ins w:id="270" w:author="长安大卫（徐志刚）" w:date="2020-11-06T00:09:00Z">
              <w:r>
                <w:rPr>
                  <w:rFonts w:hint="eastAsia"/>
                  <w:color w:val="000000"/>
                  <w:sz w:val="18"/>
                  <w:szCs w:val="13"/>
                </w:rPr>
                <w:t>人机</w:t>
              </w:r>
            </w:ins>
            <w:ins w:id="271" w:author="长安大卫（徐志刚）" w:date="2020-11-06T00:10:00Z">
              <w:r>
                <w:rPr>
                  <w:rFonts w:hint="eastAsia"/>
                  <w:color w:val="000000"/>
                  <w:sz w:val="18"/>
                  <w:szCs w:val="13"/>
                </w:rPr>
                <w:t>共驾</w:t>
              </w:r>
            </w:ins>
            <w:proofErr w:type="gramEnd"/>
          </w:p>
        </w:tc>
      </w:tr>
      <w:tr w:rsidR="00710E28" w14:paraId="3D9E2E96" w14:textId="77777777" w:rsidTr="00710E28">
        <w:trPr>
          <w:trPrChange w:id="272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273" w:author="长安大卫（徐志刚）" w:date="2020-11-06T00:18:00Z">
              <w:tcPr>
                <w:tcW w:w="593" w:type="dxa"/>
              </w:tcPr>
            </w:tcPrChange>
          </w:tcPr>
          <w:p w14:paraId="2A894C0A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274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L4</w:t>
            </w:r>
          </w:p>
        </w:tc>
        <w:tc>
          <w:tcPr>
            <w:tcW w:w="1024" w:type="dxa"/>
            <w:vAlign w:val="center"/>
            <w:tcPrChange w:id="275" w:author="长安大卫（徐志刚）" w:date="2020-11-06T00:18:00Z">
              <w:tcPr>
                <w:tcW w:w="1293" w:type="dxa"/>
              </w:tcPr>
            </w:tcPrChange>
          </w:tcPr>
          <w:p w14:paraId="7036E37D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76" w:author="长安大卫（徐志刚）" w:date="2020-11-06T00:18:00Z">
                <w:pPr/>
              </w:pPrChange>
            </w:pPr>
          </w:p>
        </w:tc>
        <w:tc>
          <w:tcPr>
            <w:tcW w:w="994" w:type="dxa"/>
            <w:vAlign w:val="center"/>
            <w:tcPrChange w:id="277" w:author="长安大卫（徐志刚）" w:date="2020-11-06T00:18:00Z">
              <w:tcPr>
                <w:tcW w:w="1079" w:type="dxa"/>
              </w:tcPr>
            </w:tcPrChange>
          </w:tcPr>
          <w:p w14:paraId="04C213AC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78" w:author="长安大卫（徐志刚）" w:date="2020-11-06T00:18:00Z">
                <w:pPr/>
              </w:pPrChange>
            </w:pPr>
          </w:p>
        </w:tc>
        <w:tc>
          <w:tcPr>
            <w:tcW w:w="1036" w:type="dxa"/>
            <w:vAlign w:val="center"/>
            <w:tcPrChange w:id="279" w:author="长安大卫（徐志刚）" w:date="2020-11-06T00:18:00Z">
              <w:tcPr>
                <w:tcW w:w="1004" w:type="dxa"/>
              </w:tcPr>
            </w:tcPrChange>
          </w:tcPr>
          <w:p w14:paraId="24795845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80" w:author="长安大卫（徐志刚）" w:date="2020-11-06T00:18:00Z">
                <w:pPr/>
              </w:pPrChange>
            </w:pPr>
          </w:p>
        </w:tc>
        <w:tc>
          <w:tcPr>
            <w:tcW w:w="919" w:type="dxa"/>
            <w:vAlign w:val="center"/>
            <w:tcPrChange w:id="281" w:author="长安大卫（徐志刚）" w:date="2020-11-06T00:18:00Z">
              <w:tcPr>
                <w:tcW w:w="855" w:type="dxa"/>
              </w:tcPr>
            </w:tcPrChange>
          </w:tcPr>
          <w:p w14:paraId="5E3C1E0A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82" w:author="长安大卫（徐志刚）" w:date="2020-11-06T00:18:00Z">
                <w:pPr/>
              </w:pPrChange>
            </w:pPr>
          </w:p>
        </w:tc>
        <w:tc>
          <w:tcPr>
            <w:tcW w:w="937" w:type="dxa"/>
            <w:vAlign w:val="center"/>
            <w:tcPrChange w:id="283" w:author="长安大卫（徐志刚）" w:date="2020-11-06T00:18:00Z">
              <w:tcPr>
                <w:tcW w:w="895" w:type="dxa"/>
              </w:tcPr>
            </w:tcPrChange>
          </w:tcPr>
          <w:p w14:paraId="435950B5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84" w:author="长安大卫（徐志刚）" w:date="2020-11-06T00:18:00Z">
                <w:pPr/>
              </w:pPrChange>
            </w:pPr>
          </w:p>
        </w:tc>
        <w:tc>
          <w:tcPr>
            <w:tcW w:w="984" w:type="dxa"/>
            <w:vAlign w:val="center"/>
            <w:tcPrChange w:id="285" w:author="长安大卫（徐志刚）" w:date="2020-11-06T00:18:00Z">
              <w:tcPr>
                <w:tcW w:w="852" w:type="dxa"/>
              </w:tcPr>
            </w:tcPrChange>
          </w:tcPr>
          <w:p w14:paraId="5479F8E2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86" w:author="长安大卫（徐志刚）" w:date="2020-11-06T00:18:00Z">
                <w:pPr/>
              </w:pPrChange>
            </w:pPr>
          </w:p>
        </w:tc>
        <w:tc>
          <w:tcPr>
            <w:tcW w:w="952" w:type="dxa"/>
            <w:vAlign w:val="center"/>
            <w:tcPrChange w:id="287" w:author="长安大卫（徐志刚）" w:date="2020-11-06T00:18:00Z">
              <w:tcPr>
                <w:tcW w:w="1032" w:type="dxa"/>
              </w:tcPr>
            </w:tcPrChange>
          </w:tcPr>
          <w:p w14:paraId="664DDABA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88" w:author="长安大卫（徐志刚）" w:date="2020-11-06T00:18:00Z">
                <w:pPr/>
              </w:pPrChange>
            </w:pPr>
          </w:p>
        </w:tc>
        <w:tc>
          <w:tcPr>
            <w:tcW w:w="942" w:type="dxa"/>
            <w:vAlign w:val="center"/>
            <w:tcPrChange w:id="289" w:author="长安大卫（徐志刚）" w:date="2020-11-06T00:18:00Z">
              <w:tcPr>
                <w:tcW w:w="1456" w:type="dxa"/>
              </w:tcPr>
            </w:tcPrChange>
          </w:tcPr>
          <w:p w14:paraId="53CD0F99" w14:textId="77777777" w:rsidR="00710E28" w:rsidRDefault="00710E28">
            <w:pPr>
              <w:jc w:val="left"/>
              <w:rPr>
                <w:color w:val="000000"/>
                <w:sz w:val="24"/>
                <w:szCs w:val="20"/>
              </w:rPr>
              <w:pPrChange w:id="290" w:author="长安大卫（徐志刚）" w:date="2020-11-06T00:18:00Z">
                <w:pPr/>
              </w:pPrChange>
            </w:pPr>
          </w:p>
        </w:tc>
        <w:tc>
          <w:tcPr>
            <w:tcW w:w="877" w:type="dxa"/>
            <w:vAlign w:val="center"/>
            <w:tcPrChange w:id="291" w:author="长安大卫（徐志刚）" w:date="2020-11-06T00:18:00Z">
              <w:tcPr>
                <w:tcW w:w="1282" w:type="dxa"/>
              </w:tcPr>
            </w:tcPrChange>
          </w:tcPr>
          <w:p w14:paraId="7CDC4E59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92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18"/>
                <w:szCs w:val="13"/>
              </w:rPr>
              <w:t>1500</w:t>
            </w:r>
            <w:del w:id="293" w:author="长安大卫（徐志刚）" w:date="2020-11-06T00:04:00Z">
              <w:r>
                <w:rPr>
                  <w:rFonts w:hint="eastAsia"/>
                  <w:color w:val="000000"/>
                  <w:sz w:val="18"/>
                  <w:szCs w:val="13"/>
                </w:rPr>
                <w:delText>万元以下</w:delText>
              </w:r>
            </w:del>
          </w:p>
        </w:tc>
        <w:tc>
          <w:tcPr>
            <w:tcW w:w="1083" w:type="dxa"/>
            <w:vAlign w:val="center"/>
            <w:tcPrChange w:id="294" w:author="长安大卫（徐志刚）" w:date="2020-11-06T00:18:00Z">
              <w:tcPr>
                <w:tcW w:w="1282" w:type="dxa"/>
              </w:tcPr>
            </w:tcPrChange>
          </w:tcPr>
          <w:p w14:paraId="2AB6B082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295" w:author="长安大卫（徐志刚）" w:date="2020-11-06T00:18:00Z">
                <w:pPr/>
              </w:pPrChange>
            </w:pPr>
            <w:ins w:id="296" w:author="长安大卫（徐志刚）" w:date="2020-11-06T00:11:00Z">
              <w:r>
                <w:rPr>
                  <w:rFonts w:hint="eastAsia"/>
                  <w:color w:val="000000"/>
                  <w:sz w:val="18"/>
                  <w:szCs w:val="13"/>
                </w:rPr>
                <w:t>自动驾驶专用道</w:t>
              </w:r>
            </w:ins>
          </w:p>
        </w:tc>
      </w:tr>
      <w:tr w:rsidR="00710E28" w14:paraId="3909BA5B" w14:textId="77777777" w:rsidTr="00710E28">
        <w:trPr>
          <w:trPrChange w:id="297" w:author="长安大卫（徐志刚）" w:date="2020-11-06T00:18:00Z">
            <w:trPr>
              <w:wAfter w:w="10232" w:type="dxa"/>
            </w:trPr>
          </w:trPrChange>
        </w:trPr>
        <w:tc>
          <w:tcPr>
            <w:tcW w:w="593" w:type="dxa"/>
            <w:vAlign w:val="center"/>
            <w:tcPrChange w:id="298" w:author="长安大卫（徐志刚）" w:date="2020-11-06T00:18:00Z">
              <w:tcPr>
                <w:tcW w:w="593" w:type="dxa"/>
              </w:tcPr>
            </w:tcPrChange>
          </w:tcPr>
          <w:p w14:paraId="786E15A4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299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L5</w:t>
            </w:r>
          </w:p>
        </w:tc>
        <w:tc>
          <w:tcPr>
            <w:tcW w:w="1024" w:type="dxa"/>
            <w:vAlign w:val="center"/>
            <w:tcPrChange w:id="300" w:author="长安大卫（徐志刚）" w:date="2020-11-06T00:18:00Z">
              <w:tcPr>
                <w:tcW w:w="1293" w:type="dxa"/>
              </w:tcPr>
            </w:tcPrChange>
          </w:tcPr>
          <w:p w14:paraId="32413D06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01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1s</w:t>
            </w:r>
          </w:p>
        </w:tc>
        <w:tc>
          <w:tcPr>
            <w:tcW w:w="994" w:type="dxa"/>
            <w:vAlign w:val="center"/>
            <w:tcPrChange w:id="302" w:author="长安大卫（徐志刚）" w:date="2020-11-06T00:18:00Z">
              <w:tcPr>
                <w:tcW w:w="1079" w:type="dxa"/>
              </w:tcPr>
            </w:tcPrChange>
          </w:tcPr>
          <w:p w14:paraId="0BCEE02E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03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10cm</w:t>
            </w:r>
          </w:p>
        </w:tc>
        <w:tc>
          <w:tcPr>
            <w:tcW w:w="1036" w:type="dxa"/>
            <w:vAlign w:val="center"/>
            <w:tcPrChange w:id="304" w:author="长安大卫（徐志刚）" w:date="2020-11-06T00:18:00Z">
              <w:tcPr>
                <w:tcW w:w="1004" w:type="dxa"/>
              </w:tcPr>
            </w:tcPrChange>
          </w:tcPr>
          <w:p w14:paraId="1A7B05C0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05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1min</w:t>
            </w:r>
          </w:p>
        </w:tc>
        <w:tc>
          <w:tcPr>
            <w:tcW w:w="919" w:type="dxa"/>
            <w:vAlign w:val="center"/>
            <w:tcPrChange w:id="306" w:author="长安大卫（徐志刚）" w:date="2020-11-06T00:18:00Z">
              <w:tcPr>
                <w:tcW w:w="855" w:type="dxa"/>
              </w:tcPr>
            </w:tcPrChange>
          </w:tcPr>
          <w:p w14:paraId="7C9863B3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07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200m</w:t>
            </w:r>
          </w:p>
        </w:tc>
        <w:tc>
          <w:tcPr>
            <w:tcW w:w="937" w:type="dxa"/>
            <w:vAlign w:val="center"/>
            <w:tcPrChange w:id="308" w:author="长安大卫（徐志刚）" w:date="2020-11-06T00:18:00Z">
              <w:tcPr>
                <w:tcW w:w="895" w:type="dxa"/>
              </w:tcPr>
            </w:tcPrChange>
          </w:tcPr>
          <w:p w14:paraId="7D35B8C5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09" w:author="长安大卫（徐志刚）" w:date="2020-11-06T00:19:00Z">
                <w:pPr/>
              </w:pPrChange>
            </w:pPr>
            <w:ins w:id="310" w:author="长安大卫（徐志刚）" w:date="2020-11-06T00:01:00Z">
              <w:r>
                <w:rPr>
                  <w:rFonts w:hint="eastAsia"/>
                  <w:color w:val="000000"/>
                  <w:sz w:val="24"/>
                  <w:szCs w:val="20"/>
                </w:rPr>
                <w:t>100ms</w:t>
              </w:r>
            </w:ins>
          </w:p>
        </w:tc>
        <w:tc>
          <w:tcPr>
            <w:tcW w:w="984" w:type="dxa"/>
            <w:vAlign w:val="center"/>
            <w:tcPrChange w:id="311" w:author="长安大卫（徐志刚）" w:date="2020-11-06T00:18:00Z">
              <w:tcPr>
                <w:tcW w:w="852" w:type="dxa"/>
              </w:tcPr>
            </w:tcPrChange>
          </w:tcPr>
          <w:p w14:paraId="10FE4964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12" w:author="长安大卫（徐志刚）" w:date="2020-11-06T00:19:00Z">
                <w:pPr/>
              </w:pPrChange>
            </w:pPr>
            <w:ins w:id="313" w:author="长安大卫（徐志刚）" w:date="2020-11-06T00:01:00Z">
              <w:r>
                <w:rPr>
                  <w:rFonts w:hint="eastAsia"/>
                  <w:color w:val="000000"/>
                  <w:sz w:val="24"/>
                  <w:szCs w:val="20"/>
                </w:rPr>
                <w:t>1</w:t>
              </w:r>
            </w:ins>
            <w:del w:id="314" w:author="长安大卫（徐志刚）" w:date="2020-11-06T00:01:00Z">
              <w:r>
                <w:rPr>
                  <w:rFonts w:hint="eastAsia"/>
                  <w:color w:val="000000"/>
                  <w:sz w:val="24"/>
                  <w:szCs w:val="20"/>
                </w:rPr>
                <w:delText>20</w:delText>
              </w:r>
            </w:del>
            <w:r>
              <w:rPr>
                <w:rFonts w:hint="eastAsia"/>
                <w:color w:val="000000"/>
                <w:sz w:val="24"/>
                <w:szCs w:val="20"/>
              </w:rPr>
              <w:t>0</w:t>
            </w:r>
            <w:ins w:id="315" w:author="长安大卫（徐志刚）" w:date="2020-11-06T00:02:00Z">
              <w:r>
                <w:rPr>
                  <w:rFonts w:hint="eastAsia"/>
                  <w:color w:val="000000"/>
                  <w:sz w:val="24"/>
                  <w:szCs w:val="20"/>
                </w:rPr>
                <w:t>c</w:t>
              </w:r>
            </w:ins>
            <w:r>
              <w:rPr>
                <w:rFonts w:hint="eastAsia"/>
                <w:color w:val="000000"/>
                <w:sz w:val="24"/>
                <w:szCs w:val="20"/>
              </w:rPr>
              <w:t>m</w:t>
            </w:r>
          </w:p>
        </w:tc>
        <w:tc>
          <w:tcPr>
            <w:tcW w:w="952" w:type="dxa"/>
            <w:vAlign w:val="center"/>
            <w:tcPrChange w:id="316" w:author="长安大卫（徐志刚）" w:date="2020-11-06T00:18:00Z">
              <w:tcPr>
                <w:tcW w:w="1032" w:type="dxa"/>
              </w:tcPr>
            </w:tcPrChange>
          </w:tcPr>
          <w:p w14:paraId="0652437E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317" w:author="长安大卫（徐志刚）" w:date="2020-11-06T00:19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1、结果可视化</w:t>
            </w:r>
          </w:p>
          <w:p w14:paraId="1CF3FB2A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318" w:author="长安大卫（徐志刚）" w:date="2020-11-06T00:19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2、可上传数据</w:t>
            </w:r>
          </w:p>
          <w:p w14:paraId="56F72B2F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319" w:author="长安大卫（徐志刚）" w:date="2020-11-06T00:19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3、设备可远程维护</w:t>
            </w:r>
          </w:p>
          <w:p w14:paraId="63409B5D" w14:textId="77777777" w:rsidR="00710E28" w:rsidRDefault="00161F0A">
            <w:pPr>
              <w:adjustRightInd w:val="0"/>
              <w:snapToGrid w:val="0"/>
              <w:jc w:val="left"/>
              <w:rPr>
                <w:color w:val="000000"/>
                <w:sz w:val="11"/>
                <w:szCs w:val="6"/>
              </w:rPr>
              <w:pPrChange w:id="320" w:author="长安大卫（徐志刚）" w:date="2020-11-06T00:19:00Z">
                <w:pPr>
                  <w:adjustRightInd w:val="0"/>
                  <w:snapToGrid w:val="0"/>
                </w:pPr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4、自动防潮防尘</w:t>
            </w:r>
          </w:p>
          <w:p w14:paraId="40953133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21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11"/>
                <w:szCs w:val="6"/>
              </w:rPr>
              <w:t>5、主动报警</w:t>
            </w:r>
          </w:p>
        </w:tc>
        <w:tc>
          <w:tcPr>
            <w:tcW w:w="942" w:type="dxa"/>
            <w:vAlign w:val="center"/>
            <w:tcPrChange w:id="322" w:author="长安大卫（徐志刚）" w:date="2020-11-06T00:18:00Z">
              <w:tcPr>
                <w:tcW w:w="1456" w:type="dxa"/>
              </w:tcPr>
            </w:tcPrChange>
          </w:tcPr>
          <w:p w14:paraId="368D5961" w14:textId="77777777" w:rsidR="00710E28" w:rsidRDefault="00161F0A">
            <w:pPr>
              <w:jc w:val="left"/>
              <w:rPr>
                <w:color w:val="000000"/>
                <w:sz w:val="24"/>
                <w:szCs w:val="20"/>
              </w:rPr>
              <w:pPrChange w:id="323" w:author="长安大卫（徐志刚）" w:date="2020-11-06T00:19:00Z">
                <w:pPr/>
              </w:pPrChange>
            </w:pPr>
            <w:r>
              <w:rPr>
                <w:rFonts w:hint="eastAsia"/>
                <w:color w:val="000000"/>
                <w:sz w:val="24"/>
                <w:szCs w:val="20"/>
              </w:rPr>
              <w:t>5%</w:t>
            </w:r>
          </w:p>
        </w:tc>
        <w:tc>
          <w:tcPr>
            <w:tcW w:w="877" w:type="dxa"/>
            <w:vAlign w:val="center"/>
            <w:tcPrChange w:id="324" w:author="长安大卫（徐志刚）" w:date="2020-11-06T00:18:00Z">
              <w:tcPr>
                <w:tcW w:w="1282" w:type="dxa"/>
              </w:tcPr>
            </w:tcPrChange>
          </w:tcPr>
          <w:p w14:paraId="67AAAEA2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325" w:author="长安大卫（徐志刚）" w:date="2020-11-06T00:18:00Z">
                <w:pPr/>
              </w:pPrChange>
            </w:pPr>
            <w:r>
              <w:rPr>
                <w:rFonts w:hint="eastAsia"/>
                <w:color w:val="000000"/>
                <w:sz w:val="18"/>
                <w:szCs w:val="13"/>
              </w:rPr>
              <w:t>2000</w:t>
            </w:r>
            <w:del w:id="326" w:author="长安大卫（徐志刚）" w:date="2020-11-06T00:04:00Z">
              <w:r>
                <w:rPr>
                  <w:rFonts w:hint="eastAsia"/>
                  <w:color w:val="000000"/>
                  <w:sz w:val="18"/>
                  <w:szCs w:val="13"/>
                </w:rPr>
                <w:delText>万元以下</w:delText>
              </w:r>
            </w:del>
          </w:p>
        </w:tc>
        <w:tc>
          <w:tcPr>
            <w:tcW w:w="1083" w:type="dxa"/>
            <w:vAlign w:val="center"/>
            <w:tcPrChange w:id="327" w:author="长安大卫（徐志刚）" w:date="2020-11-06T00:18:00Z">
              <w:tcPr>
                <w:tcW w:w="1282" w:type="dxa"/>
              </w:tcPr>
            </w:tcPrChange>
          </w:tcPr>
          <w:p w14:paraId="19FA793C" w14:textId="77777777" w:rsidR="00710E28" w:rsidRDefault="00161F0A">
            <w:pPr>
              <w:jc w:val="left"/>
              <w:rPr>
                <w:color w:val="000000"/>
                <w:sz w:val="18"/>
                <w:szCs w:val="13"/>
              </w:rPr>
              <w:pPrChange w:id="328" w:author="长安大卫（徐志刚）" w:date="2020-11-06T00:18:00Z">
                <w:pPr/>
              </w:pPrChange>
            </w:pPr>
            <w:ins w:id="329" w:author="长安大卫（徐志刚）" w:date="2020-11-06T00:22:00Z">
              <w:r>
                <w:rPr>
                  <w:rFonts w:hint="eastAsia"/>
                  <w:color w:val="000000"/>
                  <w:sz w:val="18"/>
                  <w:szCs w:val="13"/>
                </w:rPr>
                <w:t>协同式</w:t>
              </w:r>
            </w:ins>
            <w:ins w:id="330" w:author="长安大卫（徐志刚）" w:date="2020-11-06T00:05:00Z">
              <w:r>
                <w:rPr>
                  <w:rFonts w:hint="eastAsia"/>
                  <w:color w:val="000000"/>
                  <w:sz w:val="18"/>
                  <w:szCs w:val="13"/>
                </w:rPr>
                <w:t>自动</w:t>
              </w:r>
            </w:ins>
            <w:ins w:id="331" w:author="长安大卫（徐志刚）" w:date="2020-11-06T00:06:00Z">
              <w:r>
                <w:rPr>
                  <w:rFonts w:hint="eastAsia"/>
                  <w:color w:val="000000"/>
                  <w:sz w:val="18"/>
                  <w:szCs w:val="13"/>
                </w:rPr>
                <w:t>驾驶</w:t>
              </w:r>
            </w:ins>
          </w:p>
        </w:tc>
      </w:tr>
    </w:tbl>
    <w:p w14:paraId="453EFA71" w14:textId="77777777" w:rsidR="00710E28" w:rsidRDefault="00161F0A">
      <w:pPr>
        <w:rPr>
          <w:ins w:id="332" w:author="长安大卫（徐志刚）" w:date="2020-11-05T16:58:00Z"/>
          <w:color w:val="000000"/>
          <w:sz w:val="24"/>
          <w:szCs w:val="20"/>
        </w:rPr>
      </w:pPr>
      <w:ins w:id="333" w:author="长安大卫（徐志刚）" w:date="2020-11-05T16:56:00Z">
        <w:r>
          <w:rPr>
            <w:rFonts w:hint="eastAsia"/>
            <w:color w:val="000000"/>
            <w:sz w:val="24"/>
            <w:szCs w:val="20"/>
          </w:rPr>
          <w:t xml:space="preserve">     1、</w:t>
        </w:r>
      </w:ins>
      <w:ins w:id="334" w:author="长安大卫（徐志刚）" w:date="2020-11-05T16:57:00Z">
        <w:r>
          <w:rPr>
            <w:rFonts w:hint="eastAsia"/>
            <w:color w:val="000000"/>
            <w:sz w:val="24"/>
            <w:szCs w:val="20"/>
          </w:rPr>
          <w:t>智能感知系统</w:t>
        </w:r>
      </w:ins>
      <w:ins w:id="335" w:author="长安大卫（徐志刚）" w:date="2020-11-05T16:58:00Z">
        <w:r>
          <w:rPr>
            <w:rFonts w:hint="eastAsia"/>
            <w:color w:val="000000"/>
            <w:sz w:val="24"/>
            <w:szCs w:val="20"/>
          </w:rPr>
          <w:t>功能与</w:t>
        </w:r>
      </w:ins>
      <w:ins w:id="336" w:author="长安大卫（徐志刚）" w:date="2020-11-05T16:57:00Z">
        <w:r>
          <w:rPr>
            <w:rFonts w:hint="eastAsia"/>
            <w:color w:val="000000"/>
            <w:sz w:val="24"/>
            <w:szCs w:val="20"/>
          </w:rPr>
          <w:t>性能</w:t>
        </w:r>
      </w:ins>
      <w:ins w:id="337" w:author="长安大卫（徐志刚）" w:date="2020-11-05T17:04:00Z">
        <w:r>
          <w:rPr>
            <w:rFonts w:hint="eastAsia"/>
            <w:color w:val="000000"/>
            <w:sz w:val="24"/>
            <w:szCs w:val="20"/>
          </w:rPr>
          <w:t>需求</w:t>
        </w:r>
      </w:ins>
      <w:ins w:id="338" w:author="长安大卫（徐志刚）" w:date="2020-11-05T16:58:00Z">
        <w:r>
          <w:rPr>
            <w:rFonts w:hint="eastAsia"/>
            <w:color w:val="000000"/>
            <w:sz w:val="24"/>
            <w:szCs w:val="20"/>
          </w:rPr>
          <w:t>分级建议</w:t>
        </w:r>
      </w:ins>
    </w:p>
    <w:p w14:paraId="1C1AA289" w14:textId="77777777" w:rsidR="00710E28" w:rsidRDefault="00161F0A">
      <w:pPr>
        <w:rPr>
          <w:ins w:id="339" w:author="长安大卫（徐志刚）" w:date="2020-11-05T17:19:00Z"/>
          <w:color w:val="000000"/>
          <w:sz w:val="24"/>
          <w:szCs w:val="20"/>
        </w:rPr>
      </w:pPr>
      <w:ins w:id="340" w:author="长安大卫（徐志刚）" w:date="2020-11-05T17:19:00Z">
        <w:r>
          <w:rPr>
            <w:rFonts w:hint="eastAsia"/>
            <w:color w:val="000000"/>
            <w:sz w:val="24"/>
            <w:szCs w:val="20"/>
          </w:rPr>
          <w:t xml:space="preserve">     2、重点路段的加密布设建议</w:t>
        </w:r>
      </w:ins>
    </w:p>
    <w:p w14:paraId="44DA214F" w14:textId="77777777" w:rsidR="00710E28" w:rsidRDefault="00161F0A">
      <w:pPr>
        <w:numPr>
          <w:ilvl w:val="0"/>
          <w:numId w:val="3"/>
          <w:ins w:id="341" w:author="长安大卫（徐志刚）" w:date="2020-11-05T17:19:00Z"/>
        </w:numPr>
        <w:rPr>
          <w:ins w:id="342" w:author="长安大卫（徐志刚）" w:date="2020-11-05T17:19:00Z"/>
          <w:color w:val="000000"/>
          <w:sz w:val="24"/>
          <w:szCs w:val="20"/>
        </w:rPr>
        <w:pPrChange w:id="343" w:author="长安大卫（徐志刚）" w:date="2020-11-05T17:19:00Z">
          <w:pPr/>
        </w:pPrChange>
      </w:pPr>
      <w:ins w:id="344" w:author="长安大卫（徐志刚）" w:date="2020-11-05T17:18:00Z">
        <w:r>
          <w:rPr>
            <w:rFonts w:hint="eastAsia"/>
            <w:color w:val="000000"/>
            <w:sz w:val="24"/>
            <w:szCs w:val="20"/>
          </w:rPr>
          <w:t>投资成本</w:t>
        </w:r>
      </w:ins>
      <w:ins w:id="345" w:author="长安大卫（徐志刚）" w:date="2020-11-05T17:19:00Z">
        <w:r>
          <w:rPr>
            <w:rFonts w:hint="eastAsia"/>
            <w:color w:val="000000"/>
            <w:sz w:val="24"/>
            <w:szCs w:val="20"/>
          </w:rPr>
          <w:t>与布设方案匹配建议</w:t>
        </w:r>
      </w:ins>
    </w:p>
    <w:p w14:paraId="7F3CAEBC" w14:textId="77777777" w:rsidR="00710E28" w:rsidRDefault="00161F0A">
      <w:pPr>
        <w:numPr>
          <w:ilvl w:val="0"/>
          <w:numId w:val="3"/>
          <w:ins w:id="346" w:author="长安大卫（徐志刚）" w:date="2020-11-05T17:19:00Z"/>
        </w:numPr>
        <w:rPr>
          <w:ins w:id="347" w:author="长安大卫（徐志刚）" w:date="2020-11-05T17:20:00Z"/>
          <w:color w:val="000000"/>
          <w:sz w:val="24"/>
          <w:szCs w:val="20"/>
        </w:rPr>
        <w:pPrChange w:id="348" w:author="长安大卫（徐志刚）" w:date="2020-11-05T17:19:00Z">
          <w:pPr/>
        </w:pPrChange>
      </w:pPr>
      <w:ins w:id="349" w:author="长安大卫（徐志刚）" w:date="2020-11-05T17:19:00Z">
        <w:r>
          <w:rPr>
            <w:rFonts w:hint="eastAsia"/>
            <w:color w:val="000000"/>
            <w:sz w:val="24"/>
            <w:szCs w:val="20"/>
          </w:rPr>
          <w:t>感知系统日常维护建议</w:t>
        </w:r>
      </w:ins>
    </w:p>
    <w:p w14:paraId="560856BC" w14:textId="38424435" w:rsidR="00710E28" w:rsidRDefault="00161F0A">
      <w:pPr>
        <w:numPr>
          <w:ilvl w:val="0"/>
          <w:numId w:val="3"/>
          <w:ins w:id="350" w:author="长安大卫（徐志刚）" w:date="2020-11-05T17:19:00Z"/>
        </w:numPr>
        <w:rPr>
          <w:ins w:id="351" w:author="xtzj" w:date="2020-11-13T10:27:00Z"/>
          <w:color w:val="000000"/>
          <w:sz w:val="24"/>
          <w:szCs w:val="20"/>
        </w:rPr>
      </w:pPr>
      <w:ins w:id="352" w:author="长安大卫（徐志刚）" w:date="2020-11-05T17:20:00Z">
        <w:r>
          <w:rPr>
            <w:rFonts w:hint="eastAsia"/>
            <w:color w:val="000000"/>
            <w:sz w:val="24"/>
            <w:szCs w:val="20"/>
          </w:rPr>
          <w:t>设计方案仿真验证建议</w:t>
        </w:r>
      </w:ins>
    </w:p>
    <w:p w14:paraId="613F834A" w14:textId="5C9C8626" w:rsidR="00462DBE" w:rsidRDefault="00462DBE" w:rsidP="00462DBE">
      <w:pPr>
        <w:numPr>
          <w:ins w:id="353" w:author="长安大卫（徐志刚）" w:date="2020-11-05T17:19:00Z"/>
        </w:numPr>
        <w:ind w:left="600"/>
        <w:rPr>
          <w:ins w:id="354" w:author="xtzj" w:date="2020-11-13T10:27:00Z"/>
          <w:color w:val="000000"/>
          <w:sz w:val="24"/>
          <w:szCs w:val="20"/>
        </w:rPr>
      </w:pPr>
    </w:p>
    <w:p w14:paraId="7BD33897" w14:textId="79365D6C" w:rsidR="00462DBE" w:rsidRDefault="00462DBE" w:rsidP="00462DBE">
      <w:pPr>
        <w:numPr>
          <w:ins w:id="355" w:author="长安大卫（徐志刚）" w:date="2020-11-05T17:19:00Z"/>
        </w:numPr>
        <w:ind w:left="600"/>
        <w:rPr>
          <w:ins w:id="356" w:author="xtzj" w:date="2020-11-13T10:28:00Z"/>
          <w:color w:val="000000"/>
          <w:sz w:val="24"/>
          <w:szCs w:val="20"/>
        </w:rPr>
      </w:pPr>
      <w:ins w:id="357" w:author="xtzj" w:date="2020-11-13T10:27:00Z">
        <w:r>
          <w:rPr>
            <w:rFonts w:hint="eastAsia"/>
            <w:color w:val="000000"/>
            <w:sz w:val="24"/>
            <w:szCs w:val="20"/>
          </w:rPr>
          <w:t>L</w:t>
        </w:r>
        <w:r>
          <w:rPr>
            <w:color w:val="000000"/>
            <w:sz w:val="24"/>
            <w:szCs w:val="20"/>
          </w:rPr>
          <w:t xml:space="preserve">1 L2 L3 </w:t>
        </w:r>
      </w:ins>
    </w:p>
    <w:p w14:paraId="35AAEA6D" w14:textId="23EBA2B1" w:rsidR="00462DBE" w:rsidRDefault="00462DBE" w:rsidP="00462DBE">
      <w:pPr>
        <w:numPr>
          <w:ins w:id="358" w:author="长安大卫（徐志刚）" w:date="2020-11-05T17:19:00Z"/>
        </w:numPr>
        <w:ind w:left="600"/>
        <w:rPr>
          <w:ins w:id="359" w:author="xtzj" w:date="2020-11-13T10:28:00Z"/>
          <w:color w:val="000000"/>
          <w:sz w:val="24"/>
          <w:szCs w:val="20"/>
        </w:rPr>
      </w:pPr>
      <w:ins w:id="360" w:author="xtzj" w:date="2020-11-13T10:28:00Z">
        <w:r>
          <w:rPr>
            <w:rFonts w:hint="eastAsia"/>
            <w:color w:val="000000"/>
            <w:sz w:val="24"/>
            <w:szCs w:val="20"/>
          </w:rPr>
          <w:t>L</w:t>
        </w:r>
        <w:r>
          <w:rPr>
            <w:color w:val="000000"/>
            <w:sz w:val="24"/>
            <w:szCs w:val="20"/>
          </w:rPr>
          <w:t xml:space="preserve">1 </w:t>
        </w:r>
        <w:r>
          <w:rPr>
            <w:color w:val="000000"/>
            <w:sz w:val="24"/>
            <w:szCs w:val="20"/>
          </w:rPr>
          <w:tab/>
          <w:t>FANGAN 4</w:t>
        </w:r>
        <w:r>
          <w:rPr>
            <w:color w:val="000000"/>
            <w:sz w:val="24"/>
            <w:szCs w:val="20"/>
          </w:rPr>
          <w:tab/>
          <w:t xml:space="preserve"> </w:t>
        </w:r>
        <w:r>
          <w:rPr>
            <w:rFonts w:hint="eastAsia"/>
            <w:color w:val="000000"/>
            <w:sz w:val="24"/>
            <w:szCs w:val="20"/>
          </w:rPr>
          <w:t>纯视频方案</w:t>
        </w:r>
      </w:ins>
    </w:p>
    <w:p w14:paraId="21CD1D5F" w14:textId="63A812B7" w:rsidR="00462DBE" w:rsidRDefault="00462DBE" w:rsidP="00462DBE">
      <w:pPr>
        <w:numPr>
          <w:ins w:id="361" w:author="长安大卫（徐志刚）" w:date="2020-11-05T17:19:00Z"/>
        </w:numPr>
        <w:ind w:left="600"/>
        <w:rPr>
          <w:ins w:id="362" w:author="xtzj" w:date="2020-11-13T10:29:00Z"/>
          <w:color w:val="000000"/>
          <w:sz w:val="24"/>
          <w:szCs w:val="20"/>
        </w:rPr>
      </w:pPr>
      <w:ins w:id="363" w:author="xtzj" w:date="2020-11-13T10:28:00Z">
        <w:r>
          <w:rPr>
            <w:rFonts w:hint="eastAsia"/>
            <w:color w:val="000000"/>
            <w:sz w:val="24"/>
            <w:szCs w:val="20"/>
          </w:rPr>
          <w:t>L</w:t>
        </w:r>
        <w:r>
          <w:rPr>
            <w:color w:val="000000"/>
            <w:sz w:val="24"/>
            <w:szCs w:val="20"/>
          </w:rPr>
          <w:t xml:space="preserve">2 </w:t>
        </w:r>
        <w:proofErr w:type="gramStart"/>
        <w:r>
          <w:rPr>
            <w:rFonts w:hint="eastAsia"/>
            <w:color w:val="000000"/>
            <w:sz w:val="24"/>
            <w:szCs w:val="20"/>
          </w:rPr>
          <w:t>雷</w:t>
        </w:r>
      </w:ins>
      <w:ins w:id="364" w:author="xtzj" w:date="2020-11-13T10:29:00Z">
        <w:r>
          <w:rPr>
            <w:rFonts w:hint="eastAsia"/>
            <w:color w:val="000000"/>
            <w:sz w:val="24"/>
            <w:szCs w:val="20"/>
          </w:rPr>
          <w:t>视</w:t>
        </w:r>
      </w:ins>
      <w:ins w:id="365" w:author="xtzj" w:date="2020-11-13T10:28:00Z">
        <w:r>
          <w:rPr>
            <w:rFonts w:hint="eastAsia"/>
            <w:color w:val="000000"/>
            <w:sz w:val="24"/>
            <w:szCs w:val="20"/>
          </w:rPr>
          <w:t>一体</w:t>
        </w:r>
        <w:proofErr w:type="gramEnd"/>
        <w:r>
          <w:rPr>
            <w:rFonts w:hint="eastAsia"/>
            <w:color w:val="000000"/>
            <w:sz w:val="24"/>
            <w:szCs w:val="20"/>
          </w:rPr>
          <w:t>机</w:t>
        </w:r>
      </w:ins>
    </w:p>
    <w:p w14:paraId="41E2ECB8" w14:textId="2EBE0873" w:rsidR="00462DBE" w:rsidRDefault="00462DBE" w:rsidP="00462DBE">
      <w:pPr>
        <w:numPr>
          <w:ins w:id="366" w:author="长安大卫（徐志刚）" w:date="2020-11-05T17:19:00Z"/>
        </w:numPr>
        <w:ind w:left="600"/>
        <w:rPr>
          <w:rFonts w:hint="eastAsia"/>
          <w:color w:val="000000"/>
          <w:sz w:val="24"/>
          <w:szCs w:val="20"/>
        </w:rPr>
        <w:pPrChange w:id="367" w:author="xtzj" w:date="2020-11-13T10:27:00Z">
          <w:pPr/>
        </w:pPrChange>
      </w:pPr>
      <w:ins w:id="368" w:author="xtzj" w:date="2020-11-13T10:29:00Z">
        <w:r>
          <w:rPr>
            <w:rFonts w:hint="eastAsia"/>
            <w:color w:val="000000"/>
            <w:sz w:val="24"/>
            <w:szCs w:val="20"/>
          </w:rPr>
          <w:t>L</w:t>
        </w:r>
        <w:r>
          <w:rPr>
            <w:color w:val="000000"/>
            <w:sz w:val="24"/>
            <w:szCs w:val="20"/>
          </w:rPr>
          <w:t xml:space="preserve">3 </w:t>
        </w:r>
        <w:r>
          <w:rPr>
            <w:rFonts w:hint="eastAsia"/>
            <w:color w:val="000000"/>
            <w:sz w:val="24"/>
            <w:szCs w:val="20"/>
          </w:rPr>
          <w:t>全向雷达 加卡口 加视频</w:t>
        </w:r>
      </w:ins>
    </w:p>
    <w:sectPr w:rsidR="0046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ACA3" w14:textId="77777777" w:rsidR="002A1A7D" w:rsidRDefault="002A1A7D" w:rsidP="007127D5">
      <w:r>
        <w:separator/>
      </w:r>
    </w:p>
  </w:endnote>
  <w:endnote w:type="continuationSeparator" w:id="0">
    <w:p w14:paraId="2A7871FB" w14:textId="77777777" w:rsidR="002A1A7D" w:rsidRDefault="002A1A7D" w:rsidP="0071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64D32" w14:textId="77777777" w:rsidR="002A1A7D" w:rsidRDefault="002A1A7D" w:rsidP="007127D5">
      <w:r>
        <w:separator/>
      </w:r>
    </w:p>
  </w:footnote>
  <w:footnote w:type="continuationSeparator" w:id="0">
    <w:p w14:paraId="0CABD81B" w14:textId="77777777" w:rsidR="002A1A7D" w:rsidRDefault="002A1A7D" w:rsidP="00712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B16"/>
    <w:multiLevelType w:val="multilevel"/>
    <w:tmpl w:val="19DD6B16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5099FDBE"/>
    <w:multiLevelType w:val="singleLevel"/>
    <w:tmpl w:val="5099FDBE"/>
    <w:lvl w:ilvl="0">
      <w:start w:val="3"/>
      <w:numFmt w:val="decimal"/>
      <w:suff w:val="nothing"/>
      <w:lvlText w:val="%1、"/>
      <w:lvlJc w:val="left"/>
      <w:pPr>
        <w:ind w:left="600" w:firstLine="0"/>
      </w:pPr>
    </w:lvl>
  </w:abstractNum>
  <w:abstractNum w:abstractNumId="2" w15:restartNumberingAfterBreak="0">
    <w:nsid w:val="6907715D"/>
    <w:multiLevelType w:val="singleLevel"/>
    <w:tmpl w:val="6907715D"/>
    <w:lvl w:ilvl="0">
      <w:start w:val="5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tzj">
    <w15:presenceInfo w15:providerId="None" w15:userId="xtz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34"/>
    <w:rsid w:val="00137B9F"/>
    <w:rsid w:val="00161F0A"/>
    <w:rsid w:val="002A1A7D"/>
    <w:rsid w:val="00456F99"/>
    <w:rsid w:val="00462DBE"/>
    <w:rsid w:val="004661F2"/>
    <w:rsid w:val="006A674C"/>
    <w:rsid w:val="00710E28"/>
    <w:rsid w:val="007127D5"/>
    <w:rsid w:val="00865E34"/>
    <w:rsid w:val="00C96ACA"/>
    <w:rsid w:val="00D40C50"/>
    <w:rsid w:val="00E70C45"/>
    <w:rsid w:val="11AA2415"/>
    <w:rsid w:val="14B963F5"/>
    <w:rsid w:val="16E61AEC"/>
    <w:rsid w:val="1A8F47BD"/>
    <w:rsid w:val="220B2CC7"/>
    <w:rsid w:val="22343A89"/>
    <w:rsid w:val="23A87A58"/>
    <w:rsid w:val="2413641D"/>
    <w:rsid w:val="3EDA78B4"/>
    <w:rsid w:val="428656FC"/>
    <w:rsid w:val="47F022A4"/>
    <w:rsid w:val="4F594BC7"/>
    <w:rsid w:val="50192F9B"/>
    <w:rsid w:val="56657EC5"/>
    <w:rsid w:val="60396297"/>
    <w:rsid w:val="63F964BE"/>
    <w:rsid w:val="65916682"/>
    <w:rsid w:val="68D556BB"/>
    <w:rsid w:val="69F369F5"/>
    <w:rsid w:val="717F51C8"/>
    <w:rsid w:val="7A5D36A3"/>
    <w:rsid w:val="7FF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93247"/>
  <w15:docId w15:val="{EA265CF1-AD79-4219-B6D2-A1307B0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宋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等线" w:eastAsia="等线" w:hAnsi="等线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  <w:rPr>
      <w:rFonts w:ascii="等线" w:eastAsia="等线" w:hAnsi="等线" w:cs="宋体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 w:cs="宋体"/>
      <w:b/>
      <w:sz w:val="32"/>
    </w:rPr>
  </w:style>
  <w:style w:type="character" w:customStyle="1" w:styleId="a4">
    <w:name w:val="批注文字 字符"/>
    <w:basedOn w:val="a0"/>
    <w:link w:val="a3"/>
    <w:uiPriority w:val="99"/>
    <w:qFormat/>
    <w:rPr>
      <w:rFonts w:ascii="等线" w:eastAsia="等线" w:hAnsi="等线" w:cs="宋体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等线" w:eastAsia="等线" w:hAnsi="等线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12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27D5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2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27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artisan_tian</dc:creator>
  <cp:lastModifiedBy>xtzj</cp:lastModifiedBy>
  <cp:revision>7</cp:revision>
  <dcterms:created xsi:type="dcterms:W3CDTF">2020-11-05T03:38:00Z</dcterms:created>
  <dcterms:modified xsi:type="dcterms:W3CDTF">2020-11-13T03:12:00Z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